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8D28" w14:textId="20768394" w:rsidR="00BF2746" w:rsidRPr="00BF2746" w:rsidRDefault="00BF2746" w:rsidP="00332E48">
      <w:pPr>
        <w:pStyle w:val="Heading1"/>
      </w:pPr>
      <w:proofErr w:type="spellStart"/>
      <w:r w:rsidRPr="00BF2746">
        <w:t>TimeSeries</w:t>
      </w:r>
      <w:proofErr w:type="spellEnd"/>
      <w:r w:rsidRPr="00BF2746">
        <w:t xml:space="preserve"> Analysis:</w:t>
      </w:r>
    </w:p>
    <w:p w14:paraId="3BA69658" w14:textId="77777777" w:rsidR="00BF2746" w:rsidRDefault="00BF2746" w:rsidP="00BF2746">
      <w:r>
        <w:t>Seasonal Decomposition: Break down login data into trend, seasonal, and residual components to detect anomalies.</w:t>
      </w:r>
    </w:p>
    <w:p w14:paraId="00E2766E" w14:textId="77777777" w:rsidR="00BF2746" w:rsidRDefault="00BF2746" w:rsidP="00BF2746">
      <w:r>
        <w:t>Moving Average: Calculate moving averages to identify deviations from normal login patterns.</w:t>
      </w:r>
    </w:p>
    <w:p w14:paraId="0AE5FFE1" w14:textId="77777777" w:rsidR="00BF2746" w:rsidRDefault="00BF2746" w:rsidP="00BF2746">
      <w:r>
        <w:t>ARIMA Models: Use Autoregressive Integrated Moving Average models to forecast expected login times and identify outliers.</w:t>
      </w:r>
    </w:p>
    <w:p w14:paraId="34960AC5" w14:textId="77777777" w:rsidR="00BF2746" w:rsidRDefault="00BF2746" w:rsidP="00332E48">
      <w:pPr>
        <w:pStyle w:val="Heading1"/>
      </w:pPr>
      <w:r>
        <w:t>Statistical Methods:</w:t>
      </w:r>
    </w:p>
    <w:p w14:paraId="473F863C" w14:textId="5DD489B8" w:rsidR="00BF2746" w:rsidRDefault="00BF2746" w:rsidP="00BF2746">
      <w:proofErr w:type="spellStart"/>
      <w:r>
        <w:t>ZScore</w:t>
      </w:r>
      <w:proofErr w:type="spellEnd"/>
      <w:r>
        <w:t xml:space="preserve"> Analysis: Calculate the </w:t>
      </w:r>
      <w:proofErr w:type="spellStart"/>
      <w:r>
        <w:t>zscore</w:t>
      </w:r>
      <w:proofErr w:type="spellEnd"/>
      <w:r>
        <w:t xml:space="preserve"> of login counts per user to identify logins that are significantly different from the mean login count.</w:t>
      </w:r>
    </w:p>
    <w:p w14:paraId="6B0D8FAD" w14:textId="77777777" w:rsidR="00BF2746" w:rsidRDefault="00BF2746" w:rsidP="00BF2746">
      <w:r>
        <w:t>Gaussian Mixture Models (GMM): Model the login times using a mixture of Gaussian distributions and detect logins that have a low probability of belonging to any of the modeled distributions.</w:t>
      </w:r>
    </w:p>
    <w:p w14:paraId="024DBE90" w14:textId="77777777" w:rsidR="00BF2746" w:rsidRDefault="00BF2746" w:rsidP="00332E48">
      <w:pPr>
        <w:pStyle w:val="Heading1"/>
      </w:pPr>
      <w:r>
        <w:t>Machine Learning Methods:</w:t>
      </w:r>
    </w:p>
    <w:p w14:paraId="01232AF6" w14:textId="468C451B" w:rsidR="00BF2746" w:rsidRDefault="00BF2746" w:rsidP="00BF2746">
      <w:r>
        <w:t xml:space="preserve">Clustering (e.g., </w:t>
      </w:r>
      <w:proofErr w:type="spellStart"/>
      <w:r>
        <w:t>Kmeans</w:t>
      </w:r>
      <w:proofErr w:type="spellEnd"/>
      <w:r>
        <w:t xml:space="preserve">, DBSCAN): Cluster the login data and identify logins that fall into </w:t>
      </w:r>
      <w:proofErr w:type="spellStart"/>
      <w:r>
        <w:t>lowdensity</w:t>
      </w:r>
      <w:proofErr w:type="spellEnd"/>
      <w:r>
        <w:t xml:space="preserve"> regions as anomalies.</w:t>
      </w:r>
    </w:p>
    <w:p w14:paraId="3D33D04C" w14:textId="0E43FA19" w:rsidR="00BF2746" w:rsidRDefault="00BF2746" w:rsidP="00BF2746">
      <w:r>
        <w:t xml:space="preserve">Isolation Forest: A </w:t>
      </w:r>
      <w:proofErr w:type="spellStart"/>
      <w:r>
        <w:t>treebased</w:t>
      </w:r>
      <w:proofErr w:type="spellEnd"/>
      <w:r>
        <w:t xml:space="preserve"> method that isolates anomalies by partitioning the data.</w:t>
      </w:r>
    </w:p>
    <w:p w14:paraId="07CABE8B" w14:textId="77777777" w:rsidR="00BF2746" w:rsidRDefault="00BF2746" w:rsidP="00BF2746">
      <w:r>
        <w:t>Autoencoders: Train an autoencoder neural network to learn normal login patterns and detect logins that result in high reconstruction error as anomalies.</w:t>
      </w:r>
    </w:p>
    <w:p w14:paraId="07FC8BA7" w14:textId="60DE4A07" w:rsidR="00BF2746" w:rsidRDefault="00BF2746" w:rsidP="00332E48">
      <w:pPr>
        <w:pStyle w:val="Heading1"/>
      </w:pPr>
      <w:proofErr w:type="spellStart"/>
      <w:r>
        <w:t>RuleBased</w:t>
      </w:r>
      <w:proofErr w:type="spellEnd"/>
      <w:r>
        <w:t xml:space="preserve"> Methods:</w:t>
      </w:r>
    </w:p>
    <w:p w14:paraId="7F3107C3" w14:textId="4ACACA2E" w:rsidR="00BF2746" w:rsidRDefault="00BF2746" w:rsidP="00BF2746">
      <w:proofErr w:type="spellStart"/>
      <w:r>
        <w:t>ThresholdBased</w:t>
      </w:r>
      <w:proofErr w:type="spellEnd"/>
      <w:r>
        <w:t xml:space="preserve"> Rules: Define rules based on business knowledge, such as maximum number of logins per hour or allowable login hours, and flag violations as anomalies.</w:t>
      </w:r>
    </w:p>
    <w:p w14:paraId="1703D355" w14:textId="77777777" w:rsidR="00BF2746" w:rsidRDefault="00BF2746" w:rsidP="00332E48">
      <w:pPr>
        <w:pStyle w:val="Heading1"/>
      </w:pPr>
      <w:r>
        <w:t>Hybrid Methods:</w:t>
      </w:r>
    </w:p>
    <w:p w14:paraId="0AD9DA14" w14:textId="77777777" w:rsidR="00BF2746" w:rsidRDefault="00BF2746" w:rsidP="00BF2746">
      <w:r>
        <w:t>Combining Statistical and Machine Learning: Use statistical methods to preprocess data and machine learning models to detect anomalies.</w:t>
      </w:r>
    </w:p>
    <w:p w14:paraId="0FCC9982" w14:textId="628FFB11" w:rsidR="001F163B" w:rsidRDefault="00BF2746" w:rsidP="00BF2746">
      <w:r>
        <w:t>Ensemble Methods: Combine the results of multiple models to improve detection accuracy.</w:t>
      </w:r>
    </w:p>
    <w:p w14:paraId="38107816" w14:textId="77777777" w:rsidR="00F213C0" w:rsidRDefault="00F213C0" w:rsidP="00BF2746"/>
    <w:p w14:paraId="07C9EBB0" w14:textId="77777777" w:rsidR="00F213C0" w:rsidRDefault="00F213C0" w:rsidP="00BF2746"/>
    <w:p w14:paraId="512F6353" w14:textId="5454A7E7" w:rsidR="00F213C0" w:rsidRDefault="00052E61" w:rsidP="00F213C0">
      <w:pPr>
        <w:bidi/>
        <w:rPr>
          <w:rtl/>
          <w:lang w:bidi="fa-IR"/>
        </w:rPr>
      </w:pPr>
      <w:r>
        <w:rPr>
          <w:rFonts w:hint="cs"/>
          <w:rtl/>
          <w:lang w:bidi="fa-IR"/>
        </w:rPr>
        <w:t>ایجاده داده ترینینگ:</w:t>
      </w:r>
    </w:p>
    <w:p w14:paraId="04D8BD4B" w14:textId="43DBFACB" w:rsidR="00F213C0" w:rsidRDefault="00F213C0" w:rsidP="00F213C0">
      <w:pPr>
        <w:bidi/>
        <w:rPr>
          <w:rtl/>
          <w:lang w:bidi="fa-IR"/>
        </w:rPr>
      </w:pPr>
      <w:r>
        <w:rPr>
          <w:rFonts w:hint="cs"/>
          <w:rtl/>
          <w:lang w:bidi="fa-IR"/>
        </w:rPr>
        <w:t>گروهها های کاری 10 عد</w:t>
      </w:r>
      <w:r w:rsidR="00F24EBA">
        <w:rPr>
          <w:rFonts w:hint="cs"/>
          <w:rtl/>
          <w:lang w:bidi="fa-IR"/>
        </w:rPr>
        <w:t>د شامل 150 کاربر</w:t>
      </w:r>
    </w:p>
    <w:p w14:paraId="6FEFF111" w14:textId="236BC815" w:rsidR="00731D33" w:rsidRDefault="00731D33" w:rsidP="00731D33">
      <w:pPr>
        <w:bidi/>
        <w:rPr>
          <w:rtl/>
          <w:lang w:bidi="fa-IR"/>
        </w:rPr>
      </w:pPr>
      <w:r>
        <w:rPr>
          <w:rFonts w:hint="cs"/>
          <w:rtl/>
          <w:lang w:bidi="fa-IR"/>
        </w:rPr>
        <w:t>بازه اطلاعات 6 هفته</w:t>
      </w:r>
    </w:p>
    <w:p w14:paraId="5C1691E1" w14:textId="5B112906" w:rsidR="00F213C0" w:rsidRDefault="00052E61" w:rsidP="00F213C0">
      <w:pPr>
        <w:bidi/>
        <w:rPr>
          <w:rtl/>
          <w:lang w:bidi="fa-IR"/>
        </w:rPr>
      </w:pPr>
      <w:r>
        <w:rPr>
          <w:rFonts w:hint="cs"/>
          <w:rtl/>
          <w:lang w:bidi="fa-IR"/>
        </w:rPr>
        <w:t>در مجموع 3% کاربرها ادمین، 10% کارمند پشتیبانی، 30% کارمندهای عادی شیفتی و 53% کارمند عادی روزکار هستند.</w:t>
      </w:r>
      <w:r w:rsidR="00731D33">
        <w:rPr>
          <w:rFonts w:hint="cs"/>
          <w:rtl/>
          <w:lang w:bidi="fa-IR"/>
        </w:rPr>
        <w:t xml:space="preserve"> 5% تلورانس در این توزیع</w:t>
      </w:r>
    </w:p>
    <w:p w14:paraId="7990E0DC" w14:textId="399C0B29" w:rsidR="00F213C0" w:rsidRPr="00F24EBA" w:rsidRDefault="00F213C0" w:rsidP="00F213C0">
      <w:pPr>
        <w:bidi/>
        <w:rPr>
          <w:strike/>
          <w:rtl/>
          <w:lang w:bidi="fa-IR"/>
        </w:rPr>
      </w:pPr>
      <w:r w:rsidRPr="00F24EBA">
        <w:rPr>
          <w:rFonts w:hint="cs"/>
          <w:strike/>
          <w:rtl/>
          <w:lang w:bidi="fa-IR"/>
        </w:rPr>
        <w:lastRenderedPageBreak/>
        <w:t>گروه های با درجه اهمیت بیشتر ساعت کاری بیشتری دارند</w:t>
      </w:r>
    </w:p>
    <w:p w14:paraId="1A6A7E82" w14:textId="59135E1E" w:rsidR="00F213C0" w:rsidRDefault="00F213C0" w:rsidP="00F213C0">
      <w:pPr>
        <w:bidi/>
        <w:rPr>
          <w:rtl/>
          <w:lang w:bidi="fa-IR"/>
        </w:rPr>
      </w:pPr>
      <w:r>
        <w:rPr>
          <w:rFonts w:hint="cs"/>
          <w:rtl/>
          <w:lang w:bidi="fa-IR"/>
        </w:rPr>
        <w:t>شیفت صبح: 8 صبح تا 16 عصر، شیفت عصر 16 تا 24 شیفت شب 24 شب تا 8 صبح فردا</w:t>
      </w:r>
    </w:p>
    <w:p w14:paraId="3E38EC3F" w14:textId="1D1FFB78" w:rsidR="00731D33" w:rsidRDefault="00731D33" w:rsidP="00731D33">
      <w:pPr>
        <w:bidi/>
        <w:rPr>
          <w:rtl/>
          <w:lang w:bidi="fa-IR"/>
        </w:rPr>
      </w:pPr>
      <w:r>
        <w:rPr>
          <w:rFonts w:hint="cs"/>
          <w:rtl/>
          <w:lang w:bidi="fa-IR"/>
        </w:rPr>
        <w:t xml:space="preserve">80% از همه کارکنان در 80% مواقع بین نیم ساعت قبل از آغاز ساعت کاری تا 45 دقیقه بعد از آغاز ساعت کاریشان حداقل به یک ایستگاه کاری لاگین می کنند و این 80% در 20% مواقع در زمان دیگری در داخل ساعت کاری به یک ایستگاه کاری لاگین می کنند و در کل این 80% میانگین در زمان آغاز ساعت کاری </w:t>
      </w:r>
    </w:p>
    <w:p w14:paraId="64124198" w14:textId="77777777" w:rsidR="00F213C0" w:rsidRDefault="00F213C0" w:rsidP="00F213C0">
      <w:pPr>
        <w:bidi/>
        <w:rPr>
          <w:rtl/>
          <w:lang w:bidi="fa-IR"/>
        </w:rPr>
      </w:pPr>
      <w:r>
        <w:rPr>
          <w:rFonts w:hint="cs"/>
          <w:rtl/>
          <w:lang w:bidi="fa-IR"/>
        </w:rPr>
        <w:t xml:space="preserve">انواع گروه کاری: </w:t>
      </w:r>
    </w:p>
    <w:p w14:paraId="6E5699EB" w14:textId="67BF6680" w:rsidR="00F213C0" w:rsidRDefault="00F213C0" w:rsidP="00F213C0">
      <w:pPr>
        <w:bidi/>
        <w:rPr>
          <w:rtl/>
          <w:lang w:bidi="fa-IR"/>
        </w:rPr>
      </w:pPr>
      <w:r>
        <w:rPr>
          <w:rFonts w:hint="cs"/>
          <w:rtl/>
          <w:lang w:bidi="fa-IR"/>
        </w:rPr>
        <w:t>کارمندهای عادی شیفتی: 50% شیفت صبح کارمند عادی، 25% شیفت عصر کارمند عادی، 25% شیفت شب کارمند عادی.</w:t>
      </w:r>
    </w:p>
    <w:p w14:paraId="5A5DBDDC" w14:textId="04726071" w:rsidR="00731D33" w:rsidRDefault="00731D33" w:rsidP="00731D33">
      <w:pPr>
        <w:bidi/>
        <w:rPr>
          <w:rtl/>
          <w:lang w:bidi="fa-IR"/>
        </w:rPr>
      </w:pPr>
      <w:r>
        <w:rPr>
          <w:rFonts w:hint="cs"/>
          <w:rtl/>
          <w:lang w:bidi="fa-IR"/>
        </w:rPr>
        <w:t>5% کاربرها در هر هفته شیفت کاری شان را جابجا می کنند.</w:t>
      </w:r>
    </w:p>
    <w:p w14:paraId="66C7076F" w14:textId="057219C6" w:rsidR="00731D33" w:rsidRDefault="00731D33" w:rsidP="00731D33">
      <w:pPr>
        <w:bidi/>
        <w:rPr>
          <w:rtl/>
          <w:lang w:bidi="fa-IR"/>
        </w:rPr>
      </w:pPr>
      <w:r>
        <w:rPr>
          <w:rFonts w:hint="cs"/>
          <w:rtl/>
          <w:lang w:bidi="fa-IR"/>
        </w:rPr>
        <w:t>1% کاربرها در هر هفته بین گروه های کاری اصلی جابجا می شوند.</w:t>
      </w:r>
    </w:p>
    <w:p w14:paraId="3DC216C7" w14:textId="212AA4E6" w:rsidR="00F213C0" w:rsidRDefault="00F213C0" w:rsidP="00F213C0">
      <w:pPr>
        <w:bidi/>
        <w:rPr>
          <w:rtl/>
          <w:lang w:bidi="fa-IR"/>
        </w:rPr>
      </w:pPr>
      <w:r>
        <w:rPr>
          <w:rFonts w:hint="cs"/>
          <w:rtl/>
          <w:lang w:bidi="fa-IR"/>
        </w:rPr>
        <w:t>کارمندهای پشتیبانی: 70% شیفت روز کارمند پشتیبانی، 15% شیفت عصر کارمند پشتیبانی، 15% شیفت شب کارمند پشتیبانی.</w:t>
      </w:r>
    </w:p>
    <w:p w14:paraId="794484B5" w14:textId="289DEFA5" w:rsidR="00164920" w:rsidRDefault="00164920" w:rsidP="00164920">
      <w:pPr>
        <w:bidi/>
        <w:rPr>
          <w:rtl/>
          <w:lang w:bidi="fa-IR"/>
        </w:rPr>
      </w:pPr>
      <w:r>
        <w:rPr>
          <w:rFonts w:hint="cs"/>
          <w:rtl/>
          <w:lang w:bidi="fa-IR"/>
        </w:rPr>
        <w:t>کارمند عادی روزکار: ساعت کاری 8 صبح تا 17</w:t>
      </w:r>
    </w:p>
    <w:p w14:paraId="58E905E8" w14:textId="28B123F8" w:rsidR="00164920" w:rsidRDefault="00164920" w:rsidP="00164920">
      <w:pPr>
        <w:bidi/>
        <w:rPr>
          <w:rtl/>
          <w:lang w:bidi="fa-IR"/>
        </w:rPr>
      </w:pPr>
      <w:r>
        <w:rPr>
          <w:rFonts w:hint="cs"/>
          <w:rtl/>
          <w:lang w:bidi="fa-IR"/>
        </w:rPr>
        <w:t>ادمین روز ساعت کاری: 90% ساعت کاری 8 صبح تا 17 ادمین شب: 10% ساعت کاری 17 تا 8 صبح فردا.</w:t>
      </w:r>
    </w:p>
    <w:p w14:paraId="1C14C10C" w14:textId="468590C1" w:rsidR="00F213C0" w:rsidRDefault="00F213C0" w:rsidP="00F213C0">
      <w:pPr>
        <w:bidi/>
        <w:rPr>
          <w:rtl/>
          <w:lang w:bidi="fa-IR"/>
        </w:rPr>
      </w:pPr>
      <w:r>
        <w:rPr>
          <w:rFonts w:hint="cs"/>
          <w:rtl/>
          <w:lang w:bidi="fa-IR"/>
        </w:rPr>
        <w:t>کارمند عادی به دستگاه خودش و یکی دو دستگاه دیگر لاگین می نمایند.</w:t>
      </w:r>
      <w:r w:rsidR="00164920">
        <w:rPr>
          <w:rFonts w:hint="cs"/>
          <w:rtl/>
          <w:lang w:bidi="fa-IR"/>
        </w:rPr>
        <w:t xml:space="preserve"> کارمند عادی در هر شیفت کاری اگر غایب نباشد (80% شیفت های کاری) به 1 تا 3 </w:t>
      </w:r>
      <w:r w:rsidR="00052E61">
        <w:rPr>
          <w:rFonts w:hint="cs"/>
          <w:rtl/>
          <w:lang w:bidi="fa-IR"/>
        </w:rPr>
        <w:t>ایستگاه کاری</w:t>
      </w:r>
      <w:r w:rsidR="00164920">
        <w:rPr>
          <w:rFonts w:hint="cs"/>
          <w:rtl/>
          <w:lang w:bidi="fa-IR"/>
        </w:rPr>
        <w:t xml:space="preserve"> لاگین می نماید.</w:t>
      </w:r>
    </w:p>
    <w:p w14:paraId="77D082EC" w14:textId="77AF5FCD" w:rsidR="00F213C0" w:rsidRDefault="00F213C0" w:rsidP="00F213C0">
      <w:pPr>
        <w:bidi/>
        <w:rPr>
          <w:rtl/>
          <w:lang w:bidi="fa-IR"/>
        </w:rPr>
      </w:pPr>
      <w:r>
        <w:rPr>
          <w:rFonts w:hint="cs"/>
          <w:rtl/>
          <w:lang w:bidi="fa-IR"/>
        </w:rPr>
        <w:t xml:space="preserve">کارمند پشتیبانی </w:t>
      </w:r>
      <w:r w:rsidR="00164920">
        <w:rPr>
          <w:rFonts w:hint="cs"/>
          <w:rtl/>
          <w:lang w:bidi="fa-IR"/>
        </w:rPr>
        <w:t>اگر غایب نباشد (80% شیفت های کاری) به 1 تا 10 ایستگاه کاری لاگین می نماید و به 0 تا 3 سرور غیر حساس لاگین می نماید.</w:t>
      </w:r>
    </w:p>
    <w:p w14:paraId="628F5562" w14:textId="3FC80688" w:rsidR="00164920" w:rsidRDefault="00164920" w:rsidP="00164920">
      <w:pPr>
        <w:bidi/>
        <w:rPr>
          <w:rtl/>
          <w:lang w:bidi="fa-IR"/>
        </w:rPr>
      </w:pPr>
      <w:r>
        <w:rPr>
          <w:rFonts w:hint="cs"/>
          <w:rtl/>
          <w:lang w:bidi="fa-IR"/>
        </w:rPr>
        <w:t>ادمین اگر غایب نباشد در یک شیفت کاری به 1 تا 10 ایستگاه کاری لاگین می نماید و 0 تا 3 سرور غیر حساس و 0 تا 2 سرور حساس لاگین می نماید.</w:t>
      </w:r>
    </w:p>
    <w:p w14:paraId="414C0193" w14:textId="77777777" w:rsidR="00164920" w:rsidRDefault="00164920" w:rsidP="00164920">
      <w:pPr>
        <w:bidi/>
        <w:rPr>
          <w:rtl/>
          <w:lang w:bidi="fa-IR"/>
        </w:rPr>
      </w:pPr>
      <w:r>
        <w:rPr>
          <w:rFonts w:hint="cs"/>
          <w:rtl/>
          <w:lang w:bidi="fa-IR"/>
        </w:rPr>
        <w:t xml:space="preserve">دستگاه های: </w:t>
      </w:r>
    </w:p>
    <w:p w14:paraId="2C1527D3" w14:textId="7775B66A" w:rsidR="00164920" w:rsidRDefault="00164920" w:rsidP="00164920">
      <w:pPr>
        <w:bidi/>
        <w:rPr>
          <w:rtl/>
          <w:lang w:bidi="fa-IR"/>
        </w:rPr>
      </w:pPr>
      <w:r>
        <w:rPr>
          <w:rFonts w:hint="cs"/>
          <w:rtl/>
          <w:lang w:bidi="fa-IR"/>
        </w:rPr>
        <w:t>ایستگاه های کاری 100 عدد</w:t>
      </w:r>
      <w:r w:rsidR="00052E61">
        <w:rPr>
          <w:rFonts w:hint="cs"/>
          <w:rtl/>
          <w:lang w:bidi="fa-IR"/>
        </w:rPr>
        <w:t>، کلا متوسط روزانه یک نفر به آنها لاگین می نماید.</w:t>
      </w:r>
    </w:p>
    <w:p w14:paraId="4E40FE0D" w14:textId="7FB8F75F" w:rsidR="00164920" w:rsidRDefault="00164920" w:rsidP="00164920">
      <w:pPr>
        <w:bidi/>
        <w:rPr>
          <w:rtl/>
          <w:lang w:bidi="fa-IR"/>
        </w:rPr>
      </w:pPr>
      <w:r>
        <w:rPr>
          <w:rFonts w:hint="cs"/>
          <w:rtl/>
          <w:lang w:bidi="fa-IR"/>
        </w:rPr>
        <w:t>سرورهای غیر حساس 5 عدد</w:t>
      </w:r>
    </w:p>
    <w:p w14:paraId="20478542" w14:textId="1692BC17" w:rsidR="00164920" w:rsidRDefault="00164920" w:rsidP="00164920">
      <w:pPr>
        <w:bidi/>
        <w:rPr>
          <w:lang w:bidi="fa-IR"/>
        </w:rPr>
      </w:pPr>
      <w:r>
        <w:rPr>
          <w:rFonts w:hint="cs"/>
          <w:rtl/>
          <w:lang w:bidi="fa-IR"/>
        </w:rPr>
        <w:t>سرورهای حساس 2 عدد</w:t>
      </w:r>
    </w:p>
    <w:p w14:paraId="3EF9EF66" w14:textId="77777777" w:rsidR="00F62EC3" w:rsidRDefault="00F62EC3" w:rsidP="00F62EC3">
      <w:pPr>
        <w:bidi/>
        <w:rPr>
          <w:lang w:bidi="fa-IR"/>
        </w:rPr>
      </w:pPr>
    </w:p>
    <w:p w14:paraId="350B96F5" w14:textId="77777777" w:rsidR="00A62282" w:rsidRDefault="00A62282" w:rsidP="00A62282">
      <w:pPr>
        <w:rPr>
          <w:lang w:bidi="fa-IR"/>
        </w:rPr>
      </w:pPr>
      <w:r>
        <w:rPr>
          <w:lang w:bidi="fa-IR"/>
        </w:rPr>
        <w:t>Training Data Generation:</w:t>
      </w:r>
    </w:p>
    <w:p w14:paraId="4C2386A1" w14:textId="78FB0FA5" w:rsidR="00A62282" w:rsidRPr="00B07C4A" w:rsidRDefault="00A62282" w:rsidP="00332E48">
      <w:pPr>
        <w:pStyle w:val="Heading1"/>
        <w:rPr>
          <w:highlight w:val="green"/>
        </w:rPr>
      </w:pPr>
      <w:r w:rsidRPr="00B07C4A">
        <w:rPr>
          <w:highlight w:val="green"/>
        </w:rPr>
        <w:t>User</w:t>
      </w:r>
      <w:r w:rsidR="00AB5323" w:rsidRPr="00B07C4A">
        <w:rPr>
          <w:highlight w:val="green"/>
        </w:rPr>
        <w:t xml:space="preserve"> role </w:t>
      </w:r>
      <w:r w:rsidRPr="00B07C4A">
        <w:rPr>
          <w:highlight w:val="green"/>
        </w:rPr>
        <w:t>Distribution:</w:t>
      </w:r>
    </w:p>
    <w:p w14:paraId="384CF0C7" w14:textId="77777777" w:rsidR="00FB4EA0" w:rsidRPr="00B07C4A" w:rsidRDefault="00FB4EA0" w:rsidP="00FB4EA0">
      <w:pPr>
        <w:pStyle w:val="ListParagraph"/>
        <w:numPr>
          <w:ilvl w:val="0"/>
          <w:numId w:val="13"/>
        </w:numPr>
        <w:rPr>
          <w:highlight w:val="green"/>
          <w:lang w:bidi="fa-IR"/>
        </w:rPr>
      </w:pPr>
      <w:r w:rsidRPr="00B07C4A">
        <w:rPr>
          <w:highlight w:val="green"/>
          <w:lang w:bidi="fa-IR"/>
        </w:rPr>
        <w:t>10 work groups including 150 users in total</w:t>
      </w:r>
    </w:p>
    <w:p w14:paraId="09F0B9CA" w14:textId="144C506C" w:rsidR="00A62282" w:rsidRPr="00B07C4A" w:rsidRDefault="00A62282" w:rsidP="00382F0B">
      <w:pPr>
        <w:pStyle w:val="ListParagraph"/>
        <w:numPr>
          <w:ilvl w:val="0"/>
          <w:numId w:val="13"/>
        </w:numPr>
        <w:rPr>
          <w:highlight w:val="green"/>
          <w:lang w:bidi="fa-IR"/>
        </w:rPr>
      </w:pPr>
      <w:r w:rsidRPr="00B07C4A">
        <w:rPr>
          <w:highlight w:val="green"/>
          <w:lang w:bidi="fa-IR"/>
        </w:rPr>
        <w:t>3% Admins</w:t>
      </w:r>
    </w:p>
    <w:p w14:paraId="7314320D" w14:textId="00CF6BED" w:rsidR="00A62282" w:rsidRPr="00B07C4A" w:rsidRDefault="00A62282" w:rsidP="00382F0B">
      <w:pPr>
        <w:pStyle w:val="ListParagraph"/>
        <w:numPr>
          <w:ilvl w:val="0"/>
          <w:numId w:val="13"/>
        </w:numPr>
        <w:rPr>
          <w:highlight w:val="green"/>
          <w:lang w:bidi="fa-IR"/>
        </w:rPr>
      </w:pPr>
      <w:r w:rsidRPr="00B07C4A">
        <w:rPr>
          <w:highlight w:val="green"/>
          <w:lang w:bidi="fa-IR"/>
        </w:rPr>
        <w:t>10% Support Staff</w:t>
      </w:r>
      <w:r w:rsidR="00AB5323" w:rsidRPr="00B07C4A">
        <w:rPr>
          <w:highlight w:val="green"/>
          <w:lang w:bidi="fa-IR"/>
        </w:rPr>
        <w:t xml:space="preserve"> Shift Employees</w:t>
      </w:r>
      <w:r w:rsidRPr="00B07C4A">
        <w:rPr>
          <w:highlight w:val="green"/>
          <w:lang w:bidi="fa-IR"/>
        </w:rPr>
        <w:t xml:space="preserve">, at least 2 </w:t>
      </w:r>
      <w:r w:rsidR="00AB5323" w:rsidRPr="00B07C4A">
        <w:rPr>
          <w:highlight w:val="green"/>
          <w:lang w:bidi="fa-IR"/>
        </w:rPr>
        <w:t xml:space="preserve">work </w:t>
      </w:r>
      <w:r w:rsidRPr="00B07C4A">
        <w:rPr>
          <w:highlight w:val="green"/>
          <w:lang w:bidi="fa-IR"/>
        </w:rPr>
        <w:t>groups</w:t>
      </w:r>
    </w:p>
    <w:p w14:paraId="68D11B59" w14:textId="16ED2162" w:rsidR="00A62282" w:rsidRPr="00B07C4A" w:rsidRDefault="00A62282" w:rsidP="00382F0B">
      <w:pPr>
        <w:pStyle w:val="ListParagraph"/>
        <w:numPr>
          <w:ilvl w:val="0"/>
          <w:numId w:val="13"/>
        </w:numPr>
        <w:rPr>
          <w:highlight w:val="green"/>
          <w:lang w:bidi="fa-IR"/>
        </w:rPr>
      </w:pPr>
      <w:r w:rsidRPr="00B07C4A">
        <w:rPr>
          <w:highlight w:val="green"/>
          <w:lang w:bidi="fa-IR"/>
        </w:rPr>
        <w:t>30% Regular Shift Employees</w:t>
      </w:r>
      <w:r w:rsidR="00AB5323" w:rsidRPr="00B07C4A">
        <w:rPr>
          <w:highlight w:val="green"/>
          <w:lang w:bidi="fa-IR"/>
        </w:rPr>
        <w:t>, at least 2 work groups</w:t>
      </w:r>
    </w:p>
    <w:p w14:paraId="391324A3" w14:textId="5D9F33B4" w:rsidR="00A62282" w:rsidRPr="00B07C4A" w:rsidRDefault="00A62282" w:rsidP="00382F0B">
      <w:pPr>
        <w:pStyle w:val="ListParagraph"/>
        <w:numPr>
          <w:ilvl w:val="0"/>
          <w:numId w:val="13"/>
        </w:numPr>
        <w:rPr>
          <w:highlight w:val="green"/>
          <w:lang w:bidi="fa-IR"/>
        </w:rPr>
      </w:pPr>
      <w:r w:rsidRPr="00B07C4A">
        <w:rPr>
          <w:highlight w:val="green"/>
          <w:lang w:bidi="fa-IR"/>
        </w:rPr>
        <w:t>53% Regular Day Employees</w:t>
      </w:r>
      <w:r w:rsidR="00AB5323" w:rsidRPr="00B07C4A">
        <w:rPr>
          <w:highlight w:val="green"/>
          <w:lang w:bidi="fa-IR"/>
        </w:rPr>
        <w:t>, at least 2 work groups</w:t>
      </w:r>
    </w:p>
    <w:p w14:paraId="2E714BFF" w14:textId="6A9CC73A" w:rsidR="00A62282" w:rsidRPr="00B07C4A" w:rsidRDefault="00A62282" w:rsidP="00382F0B">
      <w:pPr>
        <w:pStyle w:val="ListParagraph"/>
        <w:numPr>
          <w:ilvl w:val="0"/>
          <w:numId w:val="13"/>
        </w:numPr>
        <w:rPr>
          <w:highlight w:val="green"/>
          <w:lang w:bidi="fa-IR"/>
        </w:rPr>
      </w:pPr>
      <w:r w:rsidRPr="00B07C4A">
        <w:rPr>
          <w:highlight w:val="green"/>
          <w:lang w:bidi="fa-IR"/>
        </w:rPr>
        <w:t xml:space="preserve">5% Tolerance in </w:t>
      </w:r>
      <w:r w:rsidR="00AB5323" w:rsidRPr="00B07C4A">
        <w:rPr>
          <w:highlight w:val="green"/>
          <w:lang w:bidi="fa-IR"/>
        </w:rPr>
        <w:t>the number of employees distribution across roles</w:t>
      </w:r>
    </w:p>
    <w:p w14:paraId="4B7D33C0" w14:textId="77777777" w:rsidR="00A62282" w:rsidRDefault="00A62282" w:rsidP="00A62282">
      <w:pPr>
        <w:rPr>
          <w:lang w:bidi="fa-IR"/>
        </w:rPr>
      </w:pPr>
    </w:p>
    <w:p w14:paraId="79DC8DE9" w14:textId="0822B4B3" w:rsidR="00A62282" w:rsidRDefault="00A62282" w:rsidP="00332E48">
      <w:pPr>
        <w:pStyle w:val="Heading1"/>
      </w:pPr>
      <w:r>
        <w:lastRenderedPageBreak/>
        <w:t xml:space="preserve"> </w:t>
      </w:r>
      <w:r w:rsidR="00AB5323">
        <w:t>Distribution of Shift Employees between shifts</w:t>
      </w:r>
      <w:r>
        <w:t>:</w:t>
      </w:r>
    </w:p>
    <w:p w14:paraId="308AE612" w14:textId="43CA4B70" w:rsidR="00AB5323" w:rsidRPr="00BD09C4" w:rsidRDefault="00AB5323" w:rsidP="00AB5323">
      <w:pPr>
        <w:pStyle w:val="Heading2"/>
        <w:rPr>
          <w:highlight w:val="green"/>
          <w:lang w:bidi="fa-IR"/>
        </w:rPr>
      </w:pPr>
      <w:r w:rsidRPr="00BD09C4">
        <w:rPr>
          <w:highlight w:val="green"/>
          <w:lang w:bidi="fa-IR"/>
        </w:rPr>
        <w:t>General rule</w:t>
      </w:r>
    </w:p>
    <w:p w14:paraId="0FB3FDBF" w14:textId="15EFEE05" w:rsidR="00AB5323" w:rsidRPr="00BD09C4" w:rsidRDefault="00AB5323" w:rsidP="00AB5323">
      <w:pPr>
        <w:pStyle w:val="ListParagraph"/>
        <w:numPr>
          <w:ilvl w:val="0"/>
          <w:numId w:val="3"/>
        </w:numPr>
        <w:rPr>
          <w:highlight w:val="green"/>
          <w:lang w:bidi="fa-IR"/>
        </w:rPr>
      </w:pPr>
      <w:r w:rsidRPr="00BD09C4">
        <w:rPr>
          <w:highlight w:val="green"/>
          <w:lang w:bidi="fa-IR"/>
        </w:rPr>
        <w:t>Shift Changes: 5% of users change their shifts each 5-8 days.</w:t>
      </w:r>
    </w:p>
    <w:p w14:paraId="071A45AF" w14:textId="0BFFC8B7" w:rsidR="00AB5323" w:rsidRPr="00BD09C4" w:rsidRDefault="00AB5323" w:rsidP="00AB5323">
      <w:pPr>
        <w:pStyle w:val="ListParagraph"/>
        <w:numPr>
          <w:ilvl w:val="0"/>
          <w:numId w:val="3"/>
        </w:numPr>
        <w:rPr>
          <w:highlight w:val="green"/>
          <w:lang w:bidi="fa-IR"/>
        </w:rPr>
      </w:pPr>
      <w:r w:rsidRPr="00BD09C4">
        <w:rPr>
          <w:highlight w:val="green"/>
          <w:lang w:bidi="fa-IR"/>
        </w:rPr>
        <w:t>Group Changes: 1% of users switch between main workgroups each week.</w:t>
      </w:r>
    </w:p>
    <w:p w14:paraId="346035F9" w14:textId="57422874" w:rsidR="00382F0B" w:rsidRPr="00BD09C4" w:rsidRDefault="00382F0B" w:rsidP="00382F0B">
      <w:pPr>
        <w:pStyle w:val="Heading2"/>
        <w:rPr>
          <w:highlight w:val="green"/>
          <w:lang w:bidi="fa-IR"/>
        </w:rPr>
      </w:pPr>
      <w:r w:rsidRPr="00BD09C4">
        <w:rPr>
          <w:highlight w:val="green"/>
          <w:lang w:bidi="fa-IR"/>
        </w:rPr>
        <w:t>Shift employees working time:</w:t>
      </w:r>
    </w:p>
    <w:p w14:paraId="6A035BEF" w14:textId="7D762022" w:rsidR="00382F0B" w:rsidRPr="00BD09C4" w:rsidRDefault="00382F0B" w:rsidP="00382F0B">
      <w:pPr>
        <w:pStyle w:val="ListParagraph"/>
        <w:numPr>
          <w:ilvl w:val="0"/>
          <w:numId w:val="3"/>
        </w:numPr>
        <w:rPr>
          <w:highlight w:val="green"/>
          <w:lang w:bidi="fa-IR"/>
        </w:rPr>
      </w:pPr>
      <w:r w:rsidRPr="00BD09C4">
        <w:rPr>
          <w:highlight w:val="green"/>
          <w:lang w:bidi="fa-IR"/>
        </w:rPr>
        <w:t>Morning Shift: 8 AM to 4 PM</w:t>
      </w:r>
    </w:p>
    <w:p w14:paraId="1DEACECC" w14:textId="32596B0D" w:rsidR="00382F0B" w:rsidRPr="00BD09C4" w:rsidRDefault="00382F0B" w:rsidP="00382F0B">
      <w:pPr>
        <w:pStyle w:val="ListParagraph"/>
        <w:numPr>
          <w:ilvl w:val="0"/>
          <w:numId w:val="3"/>
        </w:numPr>
        <w:rPr>
          <w:highlight w:val="green"/>
          <w:lang w:bidi="fa-IR"/>
        </w:rPr>
      </w:pPr>
      <w:r w:rsidRPr="00BD09C4">
        <w:rPr>
          <w:highlight w:val="green"/>
          <w:lang w:bidi="fa-IR"/>
        </w:rPr>
        <w:t>Afternoon Shift: 4 PM to 12 AM</w:t>
      </w:r>
    </w:p>
    <w:p w14:paraId="540C1BF5" w14:textId="3F1E24F1" w:rsidR="00382F0B" w:rsidRPr="00BD09C4" w:rsidRDefault="00382F0B" w:rsidP="00382F0B">
      <w:pPr>
        <w:pStyle w:val="ListParagraph"/>
        <w:numPr>
          <w:ilvl w:val="0"/>
          <w:numId w:val="3"/>
        </w:numPr>
        <w:rPr>
          <w:highlight w:val="green"/>
          <w:lang w:bidi="fa-IR"/>
        </w:rPr>
      </w:pPr>
      <w:r w:rsidRPr="00BD09C4">
        <w:rPr>
          <w:highlight w:val="green"/>
          <w:lang w:bidi="fa-IR"/>
        </w:rPr>
        <w:t>Night Shift: 12 AM to 8 AM the next day</w:t>
      </w:r>
    </w:p>
    <w:p w14:paraId="1D3D1071" w14:textId="367AECAD" w:rsidR="00A62282" w:rsidRPr="00BD09C4" w:rsidRDefault="00A62282" w:rsidP="00AB5323">
      <w:pPr>
        <w:pStyle w:val="Heading2"/>
        <w:rPr>
          <w:highlight w:val="green"/>
          <w:lang w:bidi="fa-IR"/>
        </w:rPr>
      </w:pPr>
      <w:r w:rsidRPr="00BD09C4">
        <w:rPr>
          <w:highlight w:val="green"/>
          <w:lang w:bidi="fa-IR"/>
        </w:rPr>
        <w:t xml:space="preserve">  </w:t>
      </w:r>
      <w:r w:rsidR="00AB5323" w:rsidRPr="00BD09C4">
        <w:rPr>
          <w:highlight w:val="green"/>
          <w:lang w:bidi="fa-IR"/>
        </w:rPr>
        <w:t xml:space="preserve">Regular </w:t>
      </w:r>
      <w:r w:rsidRPr="00BD09C4">
        <w:rPr>
          <w:highlight w:val="green"/>
          <w:lang w:bidi="fa-IR"/>
        </w:rPr>
        <w:t>Shift Employees</w:t>
      </w:r>
      <w:r w:rsidR="00AB5323" w:rsidRPr="00BD09C4">
        <w:rPr>
          <w:highlight w:val="green"/>
          <w:lang w:bidi="fa-IR"/>
        </w:rPr>
        <w:t>:</w:t>
      </w:r>
    </w:p>
    <w:p w14:paraId="4AAC8F00" w14:textId="7B4BD77A" w:rsidR="00A62282" w:rsidRPr="00BD09C4" w:rsidRDefault="00A62282" w:rsidP="00AB5323">
      <w:pPr>
        <w:pStyle w:val="ListParagraph"/>
        <w:numPr>
          <w:ilvl w:val="0"/>
          <w:numId w:val="3"/>
        </w:numPr>
        <w:rPr>
          <w:highlight w:val="green"/>
          <w:lang w:bidi="fa-IR"/>
        </w:rPr>
      </w:pPr>
      <w:r w:rsidRPr="00BD09C4">
        <w:rPr>
          <w:highlight w:val="green"/>
          <w:lang w:bidi="fa-IR"/>
        </w:rPr>
        <w:t>50% Morning Shift</w:t>
      </w:r>
    </w:p>
    <w:p w14:paraId="58F6C592" w14:textId="094FDE52" w:rsidR="00A62282" w:rsidRPr="00BD09C4" w:rsidRDefault="00A62282" w:rsidP="00AB5323">
      <w:pPr>
        <w:pStyle w:val="ListParagraph"/>
        <w:numPr>
          <w:ilvl w:val="0"/>
          <w:numId w:val="3"/>
        </w:numPr>
        <w:rPr>
          <w:highlight w:val="green"/>
          <w:lang w:bidi="fa-IR"/>
        </w:rPr>
      </w:pPr>
      <w:r w:rsidRPr="00BD09C4">
        <w:rPr>
          <w:highlight w:val="green"/>
          <w:lang w:bidi="fa-IR"/>
        </w:rPr>
        <w:t>25% Afternoon Shift</w:t>
      </w:r>
    </w:p>
    <w:p w14:paraId="0C51D022" w14:textId="0863DAC7" w:rsidR="00A62282" w:rsidRPr="00BD09C4" w:rsidRDefault="00A62282" w:rsidP="00AB5323">
      <w:pPr>
        <w:pStyle w:val="ListParagraph"/>
        <w:numPr>
          <w:ilvl w:val="0"/>
          <w:numId w:val="3"/>
        </w:numPr>
        <w:rPr>
          <w:highlight w:val="green"/>
          <w:lang w:bidi="fa-IR"/>
        </w:rPr>
      </w:pPr>
      <w:r w:rsidRPr="00BD09C4">
        <w:rPr>
          <w:highlight w:val="green"/>
          <w:lang w:bidi="fa-IR"/>
        </w:rPr>
        <w:t>25% Night Shift</w:t>
      </w:r>
    </w:p>
    <w:p w14:paraId="5AA8221F" w14:textId="24D684C9" w:rsidR="00A62282" w:rsidRPr="00BD09C4" w:rsidRDefault="00A62282" w:rsidP="00AB5323">
      <w:pPr>
        <w:pStyle w:val="Heading2"/>
        <w:rPr>
          <w:highlight w:val="green"/>
          <w:lang w:bidi="fa-IR"/>
        </w:rPr>
      </w:pPr>
      <w:r w:rsidRPr="00BD09C4">
        <w:rPr>
          <w:highlight w:val="green"/>
          <w:lang w:bidi="fa-IR"/>
        </w:rPr>
        <w:t xml:space="preserve">  </w:t>
      </w:r>
      <w:r w:rsidR="00AB5323" w:rsidRPr="00BD09C4">
        <w:rPr>
          <w:highlight w:val="green"/>
          <w:lang w:bidi="fa-IR"/>
        </w:rPr>
        <w:t>Support Staff Shift Employees</w:t>
      </w:r>
      <w:r w:rsidRPr="00BD09C4">
        <w:rPr>
          <w:highlight w:val="green"/>
          <w:lang w:bidi="fa-IR"/>
        </w:rPr>
        <w:t>:</w:t>
      </w:r>
    </w:p>
    <w:p w14:paraId="7F31EA41" w14:textId="112F95E7" w:rsidR="00A62282" w:rsidRPr="00BD09C4" w:rsidRDefault="00A62282" w:rsidP="00AB5323">
      <w:pPr>
        <w:pStyle w:val="ListParagraph"/>
        <w:numPr>
          <w:ilvl w:val="0"/>
          <w:numId w:val="3"/>
        </w:numPr>
        <w:rPr>
          <w:highlight w:val="green"/>
          <w:lang w:bidi="fa-IR"/>
        </w:rPr>
      </w:pPr>
      <w:r w:rsidRPr="00BD09C4">
        <w:rPr>
          <w:highlight w:val="green"/>
          <w:lang w:bidi="fa-IR"/>
        </w:rPr>
        <w:t xml:space="preserve">70% </w:t>
      </w:r>
      <w:r w:rsidR="00B07C4A" w:rsidRPr="00BD09C4">
        <w:rPr>
          <w:highlight w:val="green"/>
          <w:lang w:bidi="fa-IR"/>
        </w:rPr>
        <w:t xml:space="preserve">Morning </w:t>
      </w:r>
      <w:r w:rsidRPr="00BD09C4">
        <w:rPr>
          <w:highlight w:val="green"/>
          <w:lang w:bidi="fa-IR"/>
        </w:rPr>
        <w:t>Shift</w:t>
      </w:r>
    </w:p>
    <w:p w14:paraId="38F4CE81" w14:textId="73F190B0" w:rsidR="00A62282" w:rsidRPr="00BD09C4" w:rsidRDefault="00A62282" w:rsidP="00AB5323">
      <w:pPr>
        <w:pStyle w:val="ListParagraph"/>
        <w:numPr>
          <w:ilvl w:val="0"/>
          <w:numId w:val="3"/>
        </w:numPr>
        <w:rPr>
          <w:highlight w:val="green"/>
          <w:lang w:bidi="fa-IR"/>
        </w:rPr>
      </w:pPr>
      <w:r w:rsidRPr="00BD09C4">
        <w:rPr>
          <w:highlight w:val="green"/>
          <w:lang w:bidi="fa-IR"/>
        </w:rPr>
        <w:t>15% Afternoon Shift</w:t>
      </w:r>
    </w:p>
    <w:p w14:paraId="22A2ED54" w14:textId="2AA7FDF3" w:rsidR="00A62282" w:rsidRPr="00BD09C4" w:rsidRDefault="00A62282" w:rsidP="00AB5323">
      <w:pPr>
        <w:pStyle w:val="ListParagraph"/>
        <w:numPr>
          <w:ilvl w:val="0"/>
          <w:numId w:val="3"/>
        </w:numPr>
        <w:rPr>
          <w:highlight w:val="green"/>
          <w:lang w:bidi="fa-IR"/>
        </w:rPr>
      </w:pPr>
      <w:r w:rsidRPr="00BD09C4">
        <w:rPr>
          <w:highlight w:val="green"/>
          <w:lang w:bidi="fa-IR"/>
        </w:rPr>
        <w:t>15% Night Shift</w:t>
      </w:r>
    </w:p>
    <w:p w14:paraId="3703B163" w14:textId="54B0E7FD" w:rsidR="00AB5323" w:rsidRPr="00BD09C4" w:rsidRDefault="00AB5323" w:rsidP="00AB5323">
      <w:pPr>
        <w:pStyle w:val="Heading2"/>
        <w:rPr>
          <w:highlight w:val="green"/>
          <w:lang w:bidi="fa-IR"/>
        </w:rPr>
      </w:pPr>
      <w:r w:rsidRPr="00BD09C4">
        <w:rPr>
          <w:highlight w:val="green"/>
          <w:lang w:bidi="fa-IR"/>
        </w:rPr>
        <w:t xml:space="preserve">  Admins:</w:t>
      </w:r>
    </w:p>
    <w:p w14:paraId="23B8E222" w14:textId="77777777" w:rsidR="00AB5323" w:rsidRPr="00BD09C4" w:rsidRDefault="00AB5323" w:rsidP="00AB5323">
      <w:pPr>
        <w:pStyle w:val="ListParagraph"/>
        <w:numPr>
          <w:ilvl w:val="0"/>
          <w:numId w:val="3"/>
        </w:numPr>
        <w:rPr>
          <w:highlight w:val="green"/>
          <w:lang w:bidi="fa-IR"/>
        </w:rPr>
      </w:pPr>
      <w:r w:rsidRPr="00BD09C4">
        <w:rPr>
          <w:highlight w:val="green"/>
          <w:lang w:bidi="fa-IR"/>
        </w:rPr>
        <w:t>90% Day Shift (8 AM to 5 PM)</w:t>
      </w:r>
    </w:p>
    <w:p w14:paraId="06C7EA8D" w14:textId="77777777" w:rsidR="00AB5323" w:rsidRPr="00BD09C4" w:rsidRDefault="00AB5323" w:rsidP="00AB5323">
      <w:pPr>
        <w:pStyle w:val="ListParagraph"/>
        <w:numPr>
          <w:ilvl w:val="0"/>
          <w:numId w:val="3"/>
        </w:numPr>
        <w:rPr>
          <w:highlight w:val="green"/>
          <w:lang w:bidi="fa-IR"/>
        </w:rPr>
      </w:pPr>
      <w:r w:rsidRPr="00BD09C4">
        <w:rPr>
          <w:highlight w:val="green"/>
          <w:lang w:bidi="fa-IR"/>
        </w:rPr>
        <w:t>10% Night Shift (5 PM to 8 AM the next day)</w:t>
      </w:r>
    </w:p>
    <w:p w14:paraId="02C71452" w14:textId="21C0AE01" w:rsidR="00A62282" w:rsidRPr="00BD09C4" w:rsidRDefault="00A62282" w:rsidP="00AB5323">
      <w:pPr>
        <w:pStyle w:val="Heading2"/>
        <w:rPr>
          <w:highlight w:val="green"/>
          <w:lang w:bidi="fa-IR"/>
        </w:rPr>
      </w:pPr>
      <w:r w:rsidRPr="00BD09C4">
        <w:rPr>
          <w:highlight w:val="green"/>
          <w:lang w:bidi="fa-IR"/>
        </w:rPr>
        <w:t xml:space="preserve">  Regular Day Employees:</w:t>
      </w:r>
    </w:p>
    <w:p w14:paraId="2A6333DB" w14:textId="35169324" w:rsidR="00A62282" w:rsidRPr="00BD09C4" w:rsidRDefault="00A62282" w:rsidP="00AB5323">
      <w:pPr>
        <w:pStyle w:val="ListParagraph"/>
        <w:numPr>
          <w:ilvl w:val="0"/>
          <w:numId w:val="3"/>
        </w:numPr>
        <w:rPr>
          <w:highlight w:val="green"/>
          <w:lang w:bidi="fa-IR"/>
        </w:rPr>
      </w:pPr>
      <w:r w:rsidRPr="00BD09C4">
        <w:rPr>
          <w:highlight w:val="green"/>
          <w:lang w:bidi="fa-IR"/>
        </w:rPr>
        <w:t>Working hours: 8 AM to 5 PM</w:t>
      </w:r>
    </w:p>
    <w:p w14:paraId="703F92AB" w14:textId="140F0428" w:rsidR="00A62282" w:rsidRDefault="00A62282" w:rsidP="00332E48">
      <w:pPr>
        <w:pStyle w:val="Heading1"/>
      </w:pPr>
      <w:r>
        <w:t>Login Behavior:</w:t>
      </w:r>
    </w:p>
    <w:p w14:paraId="59DA4EEE" w14:textId="1A2287D7" w:rsidR="00382F0B" w:rsidRPr="00311C2A" w:rsidDel="006C5321" w:rsidRDefault="00382F0B" w:rsidP="00FB4EA0">
      <w:pPr>
        <w:pStyle w:val="ListParagraph"/>
        <w:numPr>
          <w:ilvl w:val="0"/>
          <w:numId w:val="13"/>
        </w:numPr>
        <w:rPr>
          <w:del w:id="0" w:author="Behrooz Raisdana" w:date="2024-06-04T19:03:00Z"/>
          <w:strike/>
          <w:highlight w:val="yellow"/>
          <w:lang w:bidi="fa-IR"/>
        </w:rPr>
      </w:pPr>
      <w:del w:id="1" w:author="Behrooz Raisdana" w:date="2024-06-04T19:03:00Z">
        <w:r w:rsidRPr="00311C2A" w:rsidDel="006C5321">
          <w:rPr>
            <w:strike/>
            <w:highlight w:val="yellow"/>
            <w:lang w:bidi="fa-IR"/>
          </w:rPr>
          <w:delText xml:space="preserve">80% of all employees log in to at least one workstation between </w:delText>
        </w:r>
        <w:r w:rsidR="00C935C7" w:rsidRPr="00311C2A" w:rsidDel="006C5321">
          <w:rPr>
            <w:strike/>
            <w:highlight w:val="yellow"/>
            <w:lang w:bidi="fa-IR"/>
          </w:rPr>
          <w:delText>30mins</w:delText>
        </w:r>
        <w:r w:rsidRPr="00311C2A" w:rsidDel="006C5321">
          <w:rPr>
            <w:strike/>
            <w:highlight w:val="yellow"/>
            <w:lang w:bidi="fa-IR"/>
          </w:rPr>
          <w:delText xml:space="preserve"> before and 45</w:delText>
        </w:r>
        <w:r w:rsidR="00C935C7" w:rsidRPr="00311C2A" w:rsidDel="006C5321">
          <w:rPr>
            <w:strike/>
            <w:highlight w:val="yellow"/>
            <w:lang w:bidi="fa-IR"/>
          </w:rPr>
          <w:delText>mins</w:delText>
        </w:r>
        <w:r w:rsidRPr="00311C2A" w:rsidDel="006C5321">
          <w:rPr>
            <w:strike/>
            <w:highlight w:val="yellow"/>
            <w:lang w:bidi="fa-IR"/>
          </w:rPr>
          <w:delText xml:space="preserve"> after the start of their shift 80% of the time. These 80% also log in at other times during their working hours 20% of the time, with an average login time at the start of their working hours.</w:delText>
        </w:r>
      </w:del>
    </w:p>
    <w:p w14:paraId="2A6C04C1" w14:textId="3BCCF65F" w:rsidR="00311C2A" w:rsidRPr="004C10C4" w:rsidRDefault="00311C2A" w:rsidP="00311C2A">
      <w:pPr>
        <w:pStyle w:val="ListParagraph"/>
        <w:numPr>
          <w:ilvl w:val="0"/>
          <w:numId w:val="13"/>
        </w:numPr>
        <w:rPr>
          <w:strike/>
          <w:highlight w:val="green"/>
          <w:lang w:bidi="fa-IR"/>
          <w:rPrChange w:id="2" w:author="Behrooz Raisdana" w:date="2024-06-04T19:03:00Z">
            <w:rPr>
              <w:highlight w:val="yellow"/>
              <w:lang w:bidi="fa-IR"/>
            </w:rPr>
          </w:rPrChange>
        </w:rPr>
      </w:pPr>
      <w:r w:rsidRPr="004C10C4">
        <w:rPr>
          <w:highlight w:val="green"/>
          <w:lang w:bidi="fa-IR"/>
          <w:rPrChange w:id="3" w:author="Behrooz Raisdana" w:date="2024-06-04T19:03:00Z">
            <w:rPr>
              <w:highlight w:val="yellow"/>
              <w:lang w:bidi="fa-IR"/>
            </w:rPr>
          </w:rPrChange>
        </w:rPr>
        <w:t xml:space="preserve">Employees normally log in to at least one workstation between 30mins </w:t>
      </w:r>
      <w:del w:id="4" w:author="Behrooz Raisdana" w:date="2024-06-04T19:00:00Z">
        <w:r w:rsidRPr="004C10C4" w:rsidDel="00311C2A">
          <w:rPr>
            <w:highlight w:val="green"/>
            <w:lang w:bidi="fa-IR"/>
            <w:rPrChange w:id="5" w:author="Behrooz Raisdana" w:date="2024-06-04T19:03:00Z">
              <w:rPr>
                <w:highlight w:val="yellow"/>
                <w:lang w:bidi="fa-IR"/>
              </w:rPr>
            </w:rPrChange>
          </w:rPr>
          <w:delText xml:space="preserve">before </w:delText>
        </w:r>
      </w:del>
      <w:r w:rsidRPr="004C10C4">
        <w:rPr>
          <w:highlight w:val="green"/>
          <w:lang w:bidi="fa-IR"/>
          <w:rPrChange w:id="6" w:author="Behrooz Raisdana" w:date="2024-06-04T19:03:00Z">
            <w:rPr>
              <w:highlight w:val="yellow"/>
              <w:lang w:bidi="fa-IR"/>
            </w:rPr>
          </w:rPrChange>
        </w:rPr>
        <w:t xml:space="preserve">and </w:t>
      </w:r>
      <w:del w:id="7" w:author="Behrooz Raisdana" w:date="2024-06-04T19:00:00Z">
        <w:r w:rsidRPr="004C10C4" w:rsidDel="00311C2A">
          <w:rPr>
            <w:highlight w:val="green"/>
            <w:lang w:bidi="fa-IR"/>
            <w:rPrChange w:id="8" w:author="Behrooz Raisdana" w:date="2024-06-04T19:03:00Z">
              <w:rPr>
                <w:highlight w:val="yellow"/>
                <w:lang w:bidi="fa-IR"/>
              </w:rPr>
            </w:rPrChange>
          </w:rPr>
          <w:delText xml:space="preserve">45mins </w:delText>
        </w:r>
      </w:del>
      <w:ins w:id="9" w:author="Behrooz Raisdana" w:date="2024-06-04T19:00:00Z">
        <w:r w:rsidRPr="004C10C4">
          <w:rPr>
            <w:highlight w:val="green"/>
            <w:lang w:bidi="fa-IR"/>
            <w:rPrChange w:id="10" w:author="Behrooz Raisdana" w:date="2024-06-04T19:03:00Z">
              <w:rPr>
                <w:highlight w:val="yellow"/>
                <w:lang w:bidi="fa-IR"/>
              </w:rPr>
            </w:rPrChange>
          </w:rPr>
          <w:t xml:space="preserve">90mins </w:t>
        </w:r>
      </w:ins>
      <w:r w:rsidRPr="004C10C4">
        <w:rPr>
          <w:highlight w:val="green"/>
          <w:lang w:bidi="fa-IR"/>
          <w:rPrChange w:id="11" w:author="Behrooz Raisdana" w:date="2024-06-04T19:03:00Z">
            <w:rPr>
              <w:highlight w:val="yellow"/>
              <w:lang w:bidi="fa-IR"/>
            </w:rPr>
          </w:rPrChange>
        </w:rPr>
        <w:t>after the start of their shift</w:t>
      </w:r>
      <w:del w:id="12" w:author="Behrooz Raisdana" w:date="2024-06-04T19:03:00Z">
        <w:r w:rsidRPr="004C10C4" w:rsidDel="006C5321">
          <w:rPr>
            <w:highlight w:val="green"/>
            <w:lang w:bidi="fa-IR"/>
            <w:rPrChange w:id="13" w:author="Behrooz Raisdana" w:date="2024-06-04T19:03:00Z">
              <w:rPr>
                <w:highlight w:val="yellow"/>
                <w:lang w:bidi="fa-IR"/>
              </w:rPr>
            </w:rPrChange>
          </w:rPr>
          <w:delText xml:space="preserve"> </w:delText>
        </w:r>
        <w:r w:rsidRPr="004C10C4" w:rsidDel="006C5321">
          <w:rPr>
            <w:strike/>
            <w:highlight w:val="green"/>
            <w:lang w:bidi="fa-IR"/>
            <w:rPrChange w:id="14" w:author="Behrooz Raisdana" w:date="2024-06-04T19:03:00Z">
              <w:rPr>
                <w:highlight w:val="yellow"/>
                <w:lang w:bidi="fa-IR"/>
              </w:rPr>
            </w:rPrChange>
          </w:rPr>
          <w:delText>80% of the time. These 80% also log in at other times during their working hours 20% of the time, with an average login time at the start of their working hours</w:delText>
        </w:r>
      </w:del>
      <w:r w:rsidRPr="004C10C4">
        <w:rPr>
          <w:strike/>
          <w:highlight w:val="green"/>
          <w:lang w:bidi="fa-IR"/>
          <w:rPrChange w:id="15" w:author="Behrooz Raisdana" w:date="2024-06-04T19:03:00Z">
            <w:rPr>
              <w:highlight w:val="yellow"/>
              <w:lang w:bidi="fa-IR"/>
            </w:rPr>
          </w:rPrChange>
        </w:rPr>
        <w:t>.</w:t>
      </w:r>
    </w:p>
    <w:p w14:paraId="04B18C9D" w14:textId="64033739" w:rsidR="00311C2A" w:rsidRPr="00C935C7" w:rsidDel="004C10C4" w:rsidRDefault="00311C2A" w:rsidP="00FB4EA0">
      <w:pPr>
        <w:pStyle w:val="ListParagraph"/>
        <w:numPr>
          <w:ilvl w:val="0"/>
          <w:numId w:val="13"/>
        </w:numPr>
        <w:rPr>
          <w:del w:id="16" w:author="Behrooz Raisdana" w:date="2024-06-04T19:03:00Z"/>
          <w:highlight w:val="yellow"/>
          <w:lang w:bidi="fa-IR"/>
        </w:rPr>
      </w:pPr>
    </w:p>
    <w:p w14:paraId="4253EB66" w14:textId="77777777" w:rsidR="00FB4EA0" w:rsidRPr="00332636" w:rsidRDefault="00FB4EA0" w:rsidP="00FB4EA0">
      <w:pPr>
        <w:pStyle w:val="ListParagraph"/>
        <w:numPr>
          <w:ilvl w:val="0"/>
          <w:numId w:val="13"/>
        </w:numPr>
        <w:rPr>
          <w:highlight w:val="green"/>
          <w:lang w:bidi="fa-IR"/>
          <w:rPrChange w:id="17" w:author="Behrooz Raisdana" w:date="2024-06-04T19:04:00Z">
            <w:rPr>
              <w:highlight w:val="yellow"/>
              <w:lang w:bidi="fa-IR"/>
            </w:rPr>
          </w:rPrChange>
        </w:rPr>
      </w:pPr>
      <w:r w:rsidRPr="00332636">
        <w:rPr>
          <w:highlight w:val="green"/>
          <w:lang w:bidi="fa-IR"/>
          <w:rPrChange w:id="18" w:author="Behrooz Raisdana" w:date="2024-06-04T19:04:00Z">
            <w:rPr>
              <w:highlight w:val="yellow"/>
              <w:lang w:bidi="fa-IR"/>
            </w:rPr>
          </w:rPrChange>
        </w:rPr>
        <w:t>Duration Range of Data: 6 weeks</w:t>
      </w:r>
    </w:p>
    <w:p w14:paraId="73BA6A5C" w14:textId="1E42ED18" w:rsidR="00EF7576" w:rsidRPr="00A11915" w:rsidRDefault="00EF7576" w:rsidP="00FB4EA0">
      <w:pPr>
        <w:pStyle w:val="ListParagraph"/>
        <w:numPr>
          <w:ilvl w:val="0"/>
          <w:numId w:val="13"/>
        </w:numPr>
        <w:rPr>
          <w:highlight w:val="green"/>
          <w:lang w:bidi="fa-IR"/>
          <w:rPrChange w:id="19" w:author="Behrooz Raisdana" w:date="2024-06-04T19:23:00Z">
            <w:rPr>
              <w:highlight w:val="yellow"/>
              <w:lang w:bidi="fa-IR"/>
            </w:rPr>
          </w:rPrChange>
        </w:rPr>
      </w:pPr>
      <w:r w:rsidRPr="00A11915">
        <w:rPr>
          <w:highlight w:val="green"/>
          <w:lang w:bidi="fa-IR"/>
          <w:rPrChange w:id="20" w:author="Behrooz Raisdana" w:date="2024-06-04T19:23:00Z">
            <w:rPr>
              <w:highlight w:val="yellow"/>
              <w:lang w:bidi="fa-IR"/>
            </w:rPr>
          </w:rPrChange>
        </w:rPr>
        <w:t xml:space="preserve">Presents/Absents rate is 90% </w:t>
      </w:r>
    </w:p>
    <w:p w14:paraId="4772D029" w14:textId="07622B1B" w:rsidR="00382F0B" w:rsidRDefault="00382F0B" w:rsidP="00382F0B">
      <w:pPr>
        <w:pStyle w:val="Heading2"/>
        <w:rPr>
          <w:lang w:bidi="fa-IR"/>
        </w:rPr>
      </w:pPr>
      <w:r>
        <w:rPr>
          <w:lang w:bidi="fa-IR"/>
        </w:rPr>
        <w:t>Employees:</w:t>
      </w:r>
    </w:p>
    <w:p w14:paraId="1C1E92A2" w14:textId="77777777" w:rsidR="00CD57C6" w:rsidRPr="00276DDB" w:rsidRDefault="00CD57C6" w:rsidP="00CD57C6">
      <w:pPr>
        <w:pStyle w:val="ListParagraph"/>
        <w:numPr>
          <w:ilvl w:val="0"/>
          <w:numId w:val="13"/>
        </w:numPr>
        <w:rPr>
          <w:ins w:id="21" w:author="Behrooz Raisdana" w:date="2024-06-04T20:03:00Z"/>
          <w:highlight w:val="green"/>
          <w:lang w:bidi="fa-IR"/>
          <w:rPrChange w:id="22" w:author="Behrooz Raisdana" w:date="2024-06-04T20:25:00Z">
            <w:rPr>
              <w:ins w:id="23" w:author="Behrooz Raisdana" w:date="2024-06-04T20:03:00Z"/>
              <w:lang w:bidi="fa-IR"/>
            </w:rPr>
          </w:rPrChange>
        </w:rPr>
      </w:pPr>
      <w:ins w:id="24" w:author="Behrooz Raisdana" w:date="2024-06-04T20:03:00Z">
        <w:r w:rsidRPr="00276DDB">
          <w:rPr>
            <w:highlight w:val="green"/>
            <w:lang w:bidi="fa-IR"/>
            <w:rPrChange w:id="25" w:author="Behrooz Raisdana" w:date="2024-06-04T20:25:00Z">
              <w:rPr>
                <w:lang w:bidi="fa-IR"/>
              </w:rPr>
            </w:rPrChange>
          </w:rPr>
          <w:t>Every present employee login to his/her workstation at least once in 95% of shifts.</w:t>
        </w:r>
      </w:ins>
    </w:p>
    <w:p w14:paraId="5B9E71F7" w14:textId="4A4EF8B0" w:rsidR="00CD57C6" w:rsidRPr="00276DDB" w:rsidRDefault="00CD57C6" w:rsidP="00CD57C6">
      <w:pPr>
        <w:pStyle w:val="ListParagraph"/>
        <w:numPr>
          <w:ilvl w:val="0"/>
          <w:numId w:val="13"/>
        </w:numPr>
        <w:rPr>
          <w:ins w:id="26" w:author="Behrooz Raisdana" w:date="2024-06-04T20:03:00Z"/>
          <w:highlight w:val="green"/>
          <w:lang w:bidi="fa-IR"/>
          <w:rPrChange w:id="27" w:author="Behrooz Raisdana" w:date="2024-06-04T20:25:00Z">
            <w:rPr>
              <w:ins w:id="28" w:author="Behrooz Raisdana" w:date="2024-06-04T20:03:00Z"/>
              <w:lang w:bidi="fa-IR"/>
            </w:rPr>
          </w:rPrChange>
        </w:rPr>
      </w:pPr>
      <w:ins w:id="29" w:author="Behrooz Raisdana" w:date="2024-06-04T20:04:00Z">
        <w:r w:rsidRPr="00276DDB">
          <w:rPr>
            <w:highlight w:val="green"/>
            <w:lang w:bidi="fa-IR"/>
            <w:rPrChange w:id="30" w:author="Behrooz Raisdana" w:date="2024-06-04T20:25:00Z">
              <w:rPr>
                <w:lang w:bidi="fa-IR"/>
              </w:rPr>
            </w:rPrChange>
          </w:rPr>
          <w:t>5</w:t>
        </w:r>
      </w:ins>
      <w:ins w:id="31" w:author="Behrooz Raisdana" w:date="2024-06-04T20:03:00Z">
        <w:r w:rsidRPr="00276DDB">
          <w:rPr>
            <w:highlight w:val="green"/>
            <w:lang w:bidi="fa-IR"/>
            <w:rPrChange w:id="32" w:author="Behrooz Raisdana" w:date="2024-06-04T20:25:00Z">
              <w:rPr>
                <w:lang w:bidi="fa-IR"/>
              </w:rPr>
            </w:rPrChange>
          </w:rPr>
          <w:t>0% of count of shifts employee lo</w:t>
        </w:r>
      </w:ins>
      <w:ins w:id="33" w:author="Behrooz Raisdana" w:date="2024-06-04T20:04:00Z">
        <w:r w:rsidRPr="00276DDB">
          <w:rPr>
            <w:highlight w:val="green"/>
            <w:lang w:bidi="fa-IR"/>
            <w:rPrChange w:id="34" w:author="Behrooz Raisdana" w:date="2024-06-04T20:25:00Z">
              <w:rPr>
                <w:lang w:bidi="fa-IR"/>
              </w:rPr>
            </w:rPrChange>
          </w:rPr>
          <w:t xml:space="preserve">gin to their </w:t>
        </w:r>
      </w:ins>
      <w:ins w:id="35" w:author="Behrooz Raisdana" w:date="2024-06-04T20:03:00Z">
        <w:r w:rsidRPr="00276DDB">
          <w:rPr>
            <w:highlight w:val="green"/>
            <w:lang w:bidi="fa-IR"/>
            <w:rPrChange w:id="36" w:author="Behrooz Raisdana" w:date="2024-06-04T20:25:00Z">
              <w:rPr>
                <w:lang w:bidi="fa-IR"/>
              </w:rPr>
            </w:rPrChange>
          </w:rPr>
          <w:t>workstation</w:t>
        </w:r>
      </w:ins>
      <w:ins w:id="37" w:author="Behrooz Raisdana" w:date="2024-06-04T20:04:00Z">
        <w:r w:rsidRPr="00276DDB">
          <w:rPr>
            <w:highlight w:val="green"/>
            <w:lang w:bidi="fa-IR"/>
            <w:rPrChange w:id="38" w:author="Behrooz Raisdana" w:date="2024-06-04T20:25:00Z">
              <w:rPr>
                <w:lang w:bidi="fa-IR"/>
              </w:rPr>
            </w:rPrChange>
          </w:rPr>
          <w:t>s</w:t>
        </w:r>
      </w:ins>
      <w:ins w:id="39" w:author="Behrooz Raisdana" w:date="2024-06-04T20:03:00Z">
        <w:r w:rsidRPr="00276DDB">
          <w:rPr>
            <w:highlight w:val="green"/>
            <w:lang w:bidi="fa-IR"/>
            <w:rPrChange w:id="40" w:author="Behrooz Raisdana" w:date="2024-06-04T20:25:00Z">
              <w:rPr>
                <w:lang w:bidi="fa-IR"/>
              </w:rPr>
            </w:rPrChange>
          </w:rPr>
          <w:t xml:space="preserve"> </w:t>
        </w:r>
      </w:ins>
      <w:ins w:id="41" w:author="Behrooz Raisdana" w:date="2024-06-04T20:04:00Z">
        <w:r w:rsidRPr="00276DDB">
          <w:rPr>
            <w:highlight w:val="green"/>
            <w:lang w:bidi="fa-IR"/>
            <w:rPrChange w:id="42" w:author="Behrooz Raisdana" w:date="2024-06-04T20:25:00Z">
              <w:rPr>
                <w:lang w:bidi="fa-IR"/>
              </w:rPr>
            </w:rPrChange>
          </w:rPr>
          <w:t>more than once.</w:t>
        </w:r>
      </w:ins>
    </w:p>
    <w:p w14:paraId="05DF48D0" w14:textId="58AA662C" w:rsidR="00EF7576" w:rsidRPr="00D5344B" w:rsidDel="00CD57C6" w:rsidRDefault="00EF7576" w:rsidP="00EF7576">
      <w:pPr>
        <w:pStyle w:val="ListParagraph"/>
        <w:numPr>
          <w:ilvl w:val="0"/>
          <w:numId w:val="13"/>
        </w:numPr>
        <w:rPr>
          <w:del w:id="43" w:author="Behrooz Raisdana" w:date="2024-06-04T20:03:00Z"/>
          <w:highlight w:val="green"/>
          <w:lang w:bidi="fa-IR"/>
          <w:rPrChange w:id="44" w:author="Behrooz Raisdana" w:date="2024-06-04T21:55:00Z">
            <w:rPr>
              <w:del w:id="45" w:author="Behrooz Raisdana" w:date="2024-06-04T20:03:00Z"/>
              <w:lang w:bidi="fa-IR"/>
            </w:rPr>
          </w:rPrChange>
        </w:rPr>
      </w:pPr>
      <w:del w:id="46" w:author="Behrooz Raisdana" w:date="2024-06-04T20:03:00Z">
        <w:r w:rsidRPr="00D5344B" w:rsidDel="00CD57C6">
          <w:rPr>
            <w:highlight w:val="green"/>
            <w:lang w:bidi="fa-IR"/>
            <w:rPrChange w:id="47" w:author="Behrooz Raisdana" w:date="2024-06-04T21:55:00Z">
              <w:rPr>
                <w:lang w:bidi="fa-IR"/>
              </w:rPr>
            </w:rPrChange>
          </w:rPr>
          <w:delText>Every present employee login to his/her workstation at least once</w:delText>
        </w:r>
      </w:del>
    </w:p>
    <w:p w14:paraId="376A58D9" w14:textId="023DEB04" w:rsidR="00EF7576" w:rsidRPr="00D5344B" w:rsidRDefault="00EF7576" w:rsidP="00EF7576">
      <w:pPr>
        <w:pStyle w:val="ListParagraph"/>
        <w:numPr>
          <w:ilvl w:val="0"/>
          <w:numId w:val="13"/>
        </w:numPr>
        <w:rPr>
          <w:highlight w:val="green"/>
          <w:lang w:bidi="fa-IR"/>
          <w:rPrChange w:id="48" w:author="Behrooz Raisdana" w:date="2024-06-04T21:55:00Z">
            <w:rPr>
              <w:highlight w:val="yellow"/>
              <w:lang w:bidi="fa-IR"/>
            </w:rPr>
          </w:rPrChange>
        </w:rPr>
      </w:pPr>
      <w:r w:rsidRPr="00D5344B">
        <w:rPr>
          <w:highlight w:val="green"/>
          <w:lang w:bidi="fa-IR"/>
          <w:rPrChange w:id="49" w:author="Behrooz Raisdana" w:date="2024-06-04T21:55:00Z">
            <w:rPr>
              <w:highlight w:val="yellow"/>
              <w:lang w:bidi="fa-IR"/>
            </w:rPr>
          </w:rPrChange>
        </w:rPr>
        <w:t>Every employee takes at least 10 minutes to login to a new device</w:t>
      </w:r>
    </w:p>
    <w:p w14:paraId="4ABBF0CC" w14:textId="77777777" w:rsidR="00EF7576" w:rsidRPr="00D5344B" w:rsidRDefault="00A62282" w:rsidP="00EF7576">
      <w:pPr>
        <w:pStyle w:val="ListParagraph"/>
        <w:numPr>
          <w:ilvl w:val="0"/>
          <w:numId w:val="13"/>
        </w:numPr>
        <w:rPr>
          <w:highlight w:val="green"/>
          <w:lang w:bidi="fa-IR"/>
          <w:rPrChange w:id="50" w:author="Behrooz Raisdana" w:date="2024-06-04T21:55:00Z">
            <w:rPr>
              <w:highlight w:val="yellow"/>
              <w:lang w:bidi="fa-IR"/>
            </w:rPr>
          </w:rPrChange>
        </w:rPr>
      </w:pPr>
      <w:r w:rsidRPr="00D5344B">
        <w:rPr>
          <w:highlight w:val="green"/>
          <w:lang w:bidi="fa-IR"/>
          <w:rPrChange w:id="51" w:author="Behrooz Raisdana" w:date="2024-06-04T21:55:00Z">
            <w:rPr>
              <w:highlight w:val="yellow"/>
              <w:lang w:bidi="fa-IR"/>
            </w:rPr>
          </w:rPrChange>
        </w:rPr>
        <w:t xml:space="preserve">Regular Employees: </w:t>
      </w:r>
    </w:p>
    <w:p w14:paraId="51EA96D7" w14:textId="209EF13A" w:rsidR="00A62282" w:rsidRPr="00D5344B" w:rsidRDefault="004C1011" w:rsidP="00EF7576">
      <w:pPr>
        <w:pStyle w:val="ListParagraph"/>
        <w:numPr>
          <w:ilvl w:val="1"/>
          <w:numId w:val="13"/>
        </w:numPr>
        <w:rPr>
          <w:highlight w:val="green"/>
          <w:lang w:bidi="fa-IR"/>
          <w:rPrChange w:id="52" w:author="Behrooz Raisdana" w:date="2024-06-04T21:55:00Z">
            <w:rPr>
              <w:highlight w:val="yellow"/>
              <w:lang w:bidi="fa-IR"/>
            </w:rPr>
          </w:rPrChange>
        </w:rPr>
      </w:pPr>
      <w:r w:rsidRPr="00D5344B">
        <w:rPr>
          <w:highlight w:val="green"/>
          <w:lang w:bidi="fa-IR"/>
          <w:rPrChange w:id="53" w:author="Behrooz Raisdana" w:date="2024-06-04T21:55:00Z">
            <w:rPr>
              <w:highlight w:val="yellow"/>
              <w:lang w:bidi="fa-IR"/>
            </w:rPr>
          </w:rPrChange>
        </w:rPr>
        <w:t>20%</w:t>
      </w:r>
      <w:r w:rsidR="00A62282" w:rsidRPr="00D5344B">
        <w:rPr>
          <w:highlight w:val="green"/>
          <w:lang w:bidi="fa-IR"/>
          <w:rPrChange w:id="54" w:author="Behrooz Raisdana" w:date="2024-06-04T21:55:00Z">
            <w:rPr>
              <w:highlight w:val="yellow"/>
              <w:lang w:bidi="fa-IR"/>
            </w:rPr>
          </w:rPrChange>
        </w:rPr>
        <w:t xml:space="preserve"> </w:t>
      </w:r>
      <w:r w:rsidR="00BD09C4" w:rsidRPr="00D5344B">
        <w:rPr>
          <w:highlight w:val="green"/>
          <w:lang w:bidi="fa-IR"/>
          <w:rPrChange w:id="55" w:author="Behrooz Raisdana" w:date="2024-06-04T21:55:00Z">
            <w:rPr>
              <w:highlight w:val="yellow"/>
              <w:lang w:bidi="fa-IR"/>
            </w:rPr>
          </w:rPrChange>
        </w:rPr>
        <w:t xml:space="preserve">times Login to </w:t>
      </w:r>
      <w:r w:rsidR="00EF7576" w:rsidRPr="00D5344B">
        <w:rPr>
          <w:highlight w:val="green"/>
          <w:lang w:bidi="fa-IR"/>
          <w:rPrChange w:id="56" w:author="Behrooz Raisdana" w:date="2024-06-04T21:55:00Z">
            <w:rPr>
              <w:highlight w:val="yellow"/>
              <w:lang w:bidi="fa-IR"/>
            </w:rPr>
          </w:rPrChange>
        </w:rPr>
        <w:t>max of 2</w:t>
      </w:r>
      <w:r w:rsidR="00A62282" w:rsidRPr="00D5344B">
        <w:rPr>
          <w:highlight w:val="green"/>
          <w:lang w:bidi="fa-IR"/>
          <w:rPrChange w:id="57" w:author="Behrooz Raisdana" w:date="2024-06-04T21:55:00Z">
            <w:rPr>
              <w:highlight w:val="yellow"/>
              <w:lang w:bidi="fa-IR"/>
            </w:rPr>
          </w:rPrChange>
        </w:rPr>
        <w:t xml:space="preserve"> other </w:t>
      </w:r>
      <w:r w:rsidR="00EF7576" w:rsidRPr="00D5344B">
        <w:rPr>
          <w:highlight w:val="green"/>
          <w:lang w:bidi="fa-IR"/>
          <w:rPrChange w:id="58" w:author="Behrooz Raisdana" w:date="2024-06-04T21:55:00Z">
            <w:rPr>
              <w:highlight w:val="yellow"/>
              <w:lang w:bidi="fa-IR"/>
            </w:rPr>
          </w:rPrChange>
        </w:rPr>
        <w:t>workstations</w:t>
      </w:r>
      <w:r w:rsidRPr="00D5344B">
        <w:rPr>
          <w:highlight w:val="green"/>
          <w:lang w:bidi="fa-IR"/>
          <w:rPrChange w:id="59" w:author="Behrooz Raisdana" w:date="2024-06-04T21:55:00Z">
            <w:rPr>
              <w:highlight w:val="yellow"/>
              <w:lang w:bidi="fa-IR"/>
            </w:rPr>
          </w:rPrChange>
        </w:rPr>
        <w:t xml:space="preserve"> and 80%</w:t>
      </w:r>
      <w:r w:rsidR="00BD09C4" w:rsidRPr="00D5344B">
        <w:rPr>
          <w:highlight w:val="green"/>
          <w:lang w:bidi="fa-IR"/>
          <w:rPrChange w:id="60" w:author="Behrooz Raisdana" w:date="2024-06-04T21:55:00Z">
            <w:rPr>
              <w:highlight w:val="yellow"/>
              <w:lang w:bidi="fa-IR"/>
            </w:rPr>
          </w:rPrChange>
        </w:rPr>
        <w:t xml:space="preserve"> time</w:t>
      </w:r>
      <w:r w:rsidRPr="00D5344B">
        <w:rPr>
          <w:highlight w:val="green"/>
          <w:lang w:bidi="fa-IR"/>
          <w:rPrChange w:id="61" w:author="Behrooz Raisdana" w:date="2024-06-04T21:55:00Z">
            <w:rPr>
              <w:highlight w:val="yellow"/>
              <w:lang w:bidi="fa-IR"/>
            </w:rPr>
          </w:rPrChange>
        </w:rPr>
        <w:t xml:space="preserve"> max of 2 non-sensitive servers and 0 sensitive servers</w:t>
      </w:r>
      <w:r w:rsidR="00A62282" w:rsidRPr="00D5344B">
        <w:rPr>
          <w:highlight w:val="green"/>
          <w:lang w:bidi="fa-IR"/>
          <w:rPrChange w:id="62" w:author="Behrooz Raisdana" w:date="2024-06-04T21:55:00Z">
            <w:rPr>
              <w:highlight w:val="yellow"/>
              <w:lang w:bidi="fa-IR"/>
            </w:rPr>
          </w:rPrChange>
        </w:rPr>
        <w:t xml:space="preserve">. </w:t>
      </w:r>
    </w:p>
    <w:p w14:paraId="23EE67F2" w14:textId="1F9BF3D3" w:rsidR="00EF7576" w:rsidRPr="00D5344B" w:rsidRDefault="00EF7576" w:rsidP="00EF7576">
      <w:pPr>
        <w:pStyle w:val="ListParagraph"/>
        <w:numPr>
          <w:ilvl w:val="1"/>
          <w:numId w:val="13"/>
        </w:numPr>
        <w:rPr>
          <w:highlight w:val="green"/>
          <w:lang w:bidi="fa-IR"/>
          <w:rPrChange w:id="63" w:author="Behrooz Raisdana" w:date="2024-06-04T21:55:00Z">
            <w:rPr>
              <w:highlight w:val="yellow"/>
              <w:lang w:bidi="fa-IR"/>
            </w:rPr>
          </w:rPrChange>
        </w:rPr>
      </w:pPr>
      <w:r w:rsidRPr="00D5344B">
        <w:rPr>
          <w:highlight w:val="green"/>
          <w:lang w:bidi="fa-IR"/>
          <w:rPrChange w:id="64" w:author="Behrooz Raisdana" w:date="2024-06-04T21:55:00Z">
            <w:rPr>
              <w:highlight w:val="yellow"/>
              <w:lang w:bidi="fa-IR"/>
            </w:rPr>
          </w:rPrChange>
        </w:rPr>
        <w:t>Min time before new login is 30 mins</w:t>
      </w:r>
    </w:p>
    <w:p w14:paraId="2671905F" w14:textId="77777777" w:rsidR="00EF7576" w:rsidRPr="00D5344B" w:rsidRDefault="00A62282" w:rsidP="00EF7576">
      <w:pPr>
        <w:pStyle w:val="ListParagraph"/>
        <w:numPr>
          <w:ilvl w:val="0"/>
          <w:numId w:val="13"/>
        </w:numPr>
        <w:rPr>
          <w:highlight w:val="green"/>
          <w:lang w:bidi="fa-IR"/>
          <w:rPrChange w:id="65" w:author="Behrooz Raisdana" w:date="2024-06-04T21:55:00Z">
            <w:rPr>
              <w:highlight w:val="yellow"/>
              <w:lang w:bidi="fa-IR"/>
            </w:rPr>
          </w:rPrChange>
        </w:rPr>
      </w:pPr>
      <w:r w:rsidRPr="00D5344B">
        <w:rPr>
          <w:highlight w:val="green"/>
          <w:lang w:bidi="fa-IR"/>
          <w:rPrChange w:id="66" w:author="Behrooz Raisdana" w:date="2024-06-04T21:55:00Z">
            <w:rPr>
              <w:highlight w:val="yellow"/>
              <w:lang w:bidi="fa-IR"/>
            </w:rPr>
          </w:rPrChange>
        </w:rPr>
        <w:t xml:space="preserve">Support Staff: </w:t>
      </w:r>
    </w:p>
    <w:p w14:paraId="2FA9A586" w14:textId="79EC13FD" w:rsidR="00A62282" w:rsidRPr="00D5344B" w:rsidRDefault="00A62282" w:rsidP="00EF7576">
      <w:pPr>
        <w:pStyle w:val="ListParagraph"/>
        <w:numPr>
          <w:ilvl w:val="1"/>
          <w:numId w:val="13"/>
        </w:numPr>
        <w:rPr>
          <w:highlight w:val="green"/>
          <w:lang w:bidi="fa-IR"/>
          <w:rPrChange w:id="67" w:author="Behrooz Raisdana" w:date="2024-06-04T21:55:00Z">
            <w:rPr>
              <w:highlight w:val="yellow"/>
              <w:lang w:bidi="fa-IR"/>
            </w:rPr>
          </w:rPrChange>
        </w:rPr>
      </w:pPr>
      <w:r w:rsidRPr="00D5344B">
        <w:rPr>
          <w:highlight w:val="green"/>
          <w:lang w:bidi="fa-IR"/>
          <w:rPrChange w:id="68" w:author="Behrooz Raisdana" w:date="2024-06-04T21:55:00Z">
            <w:rPr>
              <w:highlight w:val="yellow"/>
              <w:lang w:bidi="fa-IR"/>
            </w:rPr>
          </w:rPrChange>
        </w:rPr>
        <w:t xml:space="preserve">login to </w:t>
      </w:r>
      <w:r w:rsidR="004C1011" w:rsidRPr="00D5344B">
        <w:rPr>
          <w:highlight w:val="green"/>
          <w:lang w:bidi="fa-IR"/>
          <w:rPrChange w:id="69" w:author="Behrooz Raisdana" w:date="2024-06-04T21:55:00Z">
            <w:rPr>
              <w:highlight w:val="yellow"/>
              <w:lang w:bidi="fa-IR"/>
            </w:rPr>
          </w:rPrChange>
        </w:rPr>
        <w:t xml:space="preserve">50% </w:t>
      </w:r>
      <w:r w:rsidR="00EF7576" w:rsidRPr="00D5344B">
        <w:rPr>
          <w:highlight w:val="green"/>
          <w:lang w:bidi="fa-IR"/>
          <w:rPrChange w:id="70" w:author="Behrooz Raisdana" w:date="2024-06-04T21:55:00Z">
            <w:rPr>
              <w:highlight w:val="yellow"/>
              <w:lang w:bidi="fa-IR"/>
            </w:rPr>
          </w:rPrChange>
        </w:rPr>
        <w:t>max of</w:t>
      </w:r>
      <w:r w:rsidRPr="00D5344B">
        <w:rPr>
          <w:highlight w:val="green"/>
          <w:lang w:bidi="fa-IR"/>
          <w:rPrChange w:id="71" w:author="Behrooz Raisdana" w:date="2024-06-04T21:55:00Z">
            <w:rPr>
              <w:highlight w:val="yellow"/>
              <w:lang w:bidi="fa-IR"/>
            </w:rPr>
          </w:rPrChange>
        </w:rPr>
        <w:t xml:space="preserve"> </w:t>
      </w:r>
      <w:r w:rsidR="00EF7576" w:rsidRPr="00D5344B">
        <w:rPr>
          <w:highlight w:val="green"/>
          <w:lang w:bidi="fa-IR"/>
          <w:rPrChange w:id="72" w:author="Behrooz Raisdana" w:date="2024-06-04T21:55:00Z">
            <w:rPr>
              <w:highlight w:val="yellow"/>
              <w:lang w:bidi="fa-IR"/>
            </w:rPr>
          </w:rPrChange>
        </w:rPr>
        <w:t>5</w:t>
      </w:r>
      <w:r w:rsidRPr="00D5344B">
        <w:rPr>
          <w:highlight w:val="green"/>
          <w:lang w:bidi="fa-IR"/>
          <w:rPrChange w:id="73" w:author="Behrooz Raisdana" w:date="2024-06-04T21:55:00Z">
            <w:rPr>
              <w:highlight w:val="yellow"/>
              <w:lang w:bidi="fa-IR"/>
            </w:rPr>
          </w:rPrChange>
        </w:rPr>
        <w:t xml:space="preserve"> workstations and</w:t>
      </w:r>
      <w:r w:rsidR="004C1011" w:rsidRPr="00D5344B">
        <w:rPr>
          <w:highlight w:val="green"/>
          <w:lang w:bidi="fa-IR"/>
          <w:rPrChange w:id="74" w:author="Behrooz Raisdana" w:date="2024-06-04T21:55:00Z">
            <w:rPr>
              <w:highlight w:val="yellow"/>
              <w:lang w:bidi="fa-IR"/>
            </w:rPr>
          </w:rPrChange>
        </w:rPr>
        <w:t xml:space="preserve"> 50%</w:t>
      </w:r>
      <w:r w:rsidRPr="00D5344B">
        <w:rPr>
          <w:highlight w:val="green"/>
          <w:lang w:bidi="fa-IR"/>
          <w:rPrChange w:id="75" w:author="Behrooz Raisdana" w:date="2024-06-04T21:55:00Z">
            <w:rPr>
              <w:highlight w:val="yellow"/>
              <w:lang w:bidi="fa-IR"/>
            </w:rPr>
          </w:rPrChange>
        </w:rPr>
        <w:t xml:space="preserve"> </w:t>
      </w:r>
      <w:r w:rsidR="00EF7576" w:rsidRPr="00D5344B">
        <w:rPr>
          <w:highlight w:val="green"/>
          <w:lang w:bidi="fa-IR"/>
          <w:rPrChange w:id="76" w:author="Behrooz Raisdana" w:date="2024-06-04T21:55:00Z">
            <w:rPr>
              <w:highlight w:val="yellow"/>
              <w:lang w:bidi="fa-IR"/>
            </w:rPr>
          </w:rPrChange>
        </w:rPr>
        <w:t>max of</w:t>
      </w:r>
      <w:r w:rsidRPr="00D5344B">
        <w:rPr>
          <w:highlight w:val="green"/>
          <w:lang w:bidi="fa-IR"/>
          <w:rPrChange w:id="77" w:author="Behrooz Raisdana" w:date="2024-06-04T21:55:00Z">
            <w:rPr>
              <w:highlight w:val="yellow"/>
              <w:lang w:bidi="fa-IR"/>
            </w:rPr>
          </w:rPrChange>
        </w:rPr>
        <w:t xml:space="preserve"> </w:t>
      </w:r>
      <w:r w:rsidR="004C1011" w:rsidRPr="00D5344B">
        <w:rPr>
          <w:highlight w:val="green"/>
          <w:lang w:bidi="fa-IR"/>
          <w:rPrChange w:id="78" w:author="Behrooz Raisdana" w:date="2024-06-04T21:55:00Z">
            <w:rPr>
              <w:highlight w:val="yellow"/>
              <w:lang w:bidi="fa-IR"/>
            </w:rPr>
          </w:rPrChange>
        </w:rPr>
        <w:t>4</w:t>
      </w:r>
      <w:r w:rsidRPr="00D5344B">
        <w:rPr>
          <w:highlight w:val="green"/>
          <w:lang w:bidi="fa-IR"/>
          <w:rPrChange w:id="79" w:author="Behrooz Raisdana" w:date="2024-06-04T21:55:00Z">
            <w:rPr>
              <w:highlight w:val="yellow"/>
              <w:lang w:bidi="fa-IR"/>
            </w:rPr>
          </w:rPrChange>
        </w:rPr>
        <w:t xml:space="preserve"> non-sensitive servers</w:t>
      </w:r>
      <w:r w:rsidR="004C1011" w:rsidRPr="00D5344B">
        <w:rPr>
          <w:highlight w:val="green"/>
          <w:lang w:bidi="fa-IR"/>
          <w:rPrChange w:id="80" w:author="Behrooz Raisdana" w:date="2024-06-04T21:55:00Z">
            <w:rPr>
              <w:highlight w:val="yellow"/>
              <w:lang w:bidi="fa-IR"/>
            </w:rPr>
          </w:rPrChange>
        </w:rPr>
        <w:t xml:space="preserve"> and 50% 1 sensitive servers</w:t>
      </w:r>
      <w:r w:rsidRPr="00D5344B">
        <w:rPr>
          <w:highlight w:val="green"/>
          <w:lang w:bidi="fa-IR"/>
          <w:rPrChange w:id="81" w:author="Behrooz Raisdana" w:date="2024-06-04T21:55:00Z">
            <w:rPr>
              <w:highlight w:val="yellow"/>
              <w:lang w:bidi="fa-IR"/>
            </w:rPr>
          </w:rPrChange>
        </w:rPr>
        <w:t>.</w:t>
      </w:r>
    </w:p>
    <w:p w14:paraId="698088E6" w14:textId="77777777" w:rsidR="00EF7576" w:rsidRPr="00D5344B" w:rsidRDefault="00A62282" w:rsidP="00EF7576">
      <w:pPr>
        <w:pStyle w:val="ListParagraph"/>
        <w:numPr>
          <w:ilvl w:val="0"/>
          <w:numId w:val="13"/>
        </w:numPr>
        <w:rPr>
          <w:highlight w:val="green"/>
          <w:lang w:bidi="fa-IR"/>
          <w:rPrChange w:id="82" w:author="Behrooz Raisdana" w:date="2024-06-04T21:55:00Z">
            <w:rPr>
              <w:highlight w:val="yellow"/>
              <w:lang w:bidi="fa-IR"/>
            </w:rPr>
          </w:rPrChange>
        </w:rPr>
      </w:pPr>
      <w:r w:rsidRPr="00D5344B">
        <w:rPr>
          <w:highlight w:val="green"/>
          <w:lang w:bidi="fa-IR"/>
          <w:rPrChange w:id="83" w:author="Behrooz Raisdana" w:date="2024-06-04T21:55:00Z">
            <w:rPr>
              <w:highlight w:val="yellow"/>
              <w:lang w:bidi="fa-IR"/>
            </w:rPr>
          </w:rPrChange>
        </w:rPr>
        <w:lastRenderedPageBreak/>
        <w:t xml:space="preserve">Admins: </w:t>
      </w:r>
    </w:p>
    <w:p w14:paraId="1A3FE358" w14:textId="1037DE4F" w:rsidR="00A62282" w:rsidRPr="00D5344B" w:rsidRDefault="00A62282" w:rsidP="00EF7576">
      <w:pPr>
        <w:pStyle w:val="ListParagraph"/>
        <w:numPr>
          <w:ilvl w:val="1"/>
          <w:numId w:val="13"/>
        </w:numPr>
        <w:rPr>
          <w:highlight w:val="green"/>
          <w:lang w:bidi="fa-IR"/>
          <w:rPrChange w:id="84" w:author="Behrooz Raisdana" w:date="2024-06-04T21:55:00Z">
            <w:rPr>
              <w:highlight w:val="yellow"/>
              <w:lang w:bidi="fa-IR"/>
            </w:rPr>
          </w:rPrChange>
        </w:rPr>
      </w:pPr>
      <w:r w:rsidRPr="00D5344B">
        <w:rPr>
          <w:highlight w:val="green"/>
          <w:lang w:bidi="fa-IR"/>
          <w:rPrChange w:id="85" w:author="Behrooz Raisdana" w:date="2024-06-04T21:55:00Z">
            <w:rPr>
              <w:highlight w:val="yellow"/>
              <w:lang w:bidi="fa-IR"/>
            </w:rPr>
          </w:rPrChange>
        </w:rPr>
        <w:t>log in to</w:t>
      </w:r>
      <w:r w:rsidR="004C1011" w:rsidRPr="00D5344B">
        <w:rPr>
          <w:highlight w:val="green"/>
          <w:lang w:bidi="fa-IR"/>
          <w:rPrChange w:id="86" w:author="Behrooz Raisdana" w:date="2024-06-04T21:55:00Z">
            <w:rPr>
              <w:highlight w:val="yellow"/>
              <w:lang w:bidi="fa-IR"/>
            </w:rPr>
          </w:rPrChange>
        </w:rPr>
        <w:t xml:space="preserve"> 10%</w:t>
      </w:r>
      <w:r w:rsidRPr="00D5344B">
        <w:rPr>
          <w:highlight w:val="green"/>
          <w:lang w:bidi="fa-IR"/>
          <w:rPrChange w:id="87" w:author="Behrooz Raisdana" w:date="2024-06-04T21:55:00Z">
            <w:rPr>
              <w:highlight w:val="yellow"/>
              <w:lang w:bidi="fa-IR"/>
            </w:rPr>
          </w:rPrChange>
        </w:rPr>
        <w:t xml:space="preserve"> </w:t>
      </w:r>
      <w:r w:rsidR="00EF7576" w:rsidRPr="00D5344B">
        <w:rPr>
          <w:highlight w:val="green"/>
          <w:lang w:bidi="fa-IR"/>
          <w:rPrChange w:id="88" w:author="Behrooz Raisdana" w:date="2024-06-04T21:55:00Z">
            <w:rPr>
              <w:highlight w:val="yellow"/>
              <w:lang w:bidi="fa-IR"/>
            </w:rPr>
          </w:rPrChange>
        </w:rPr>
        <w:t xml:space="preserve">max of 5 </w:t>
      </w:r>
      <w:r w:rsidRPr="00D5344B">
        <w:rPr>
          <w:highlight w:val="green"/>
          <w:lang w:bidi="fa-IR"/>
          <w:rPrChange w:id="89" w:author="Behrooz Raisdana" w:date="2024-06-04T21:55:00Z">
            <w:rPr>
              <w:highlight w:val="yellow"/>
              <w:lang w:bidi="fa-IR"/>
            </w:rPr>
          </w:rPrChange>
        </w:rPr>
        <w:t xml:space="preserve">workstations, </w:t>
      </w:r>
      <w:r w:rsidR="00EF7576" w:rsidRPr="00D5344B">
        <w:rPr>
          <w:highlight w:val="green"/>
          <w:lang w:bidi="fa-IR"/>
          <w:rPrChange w:id="90" w:author="Behrooz Raisdana" w:date="2024-06-04T21:55:00Z">
            <w:rPr>
              <w:highlight w:val="yellow"/>
              <w:lang w:bidi="fa-IR"/>
            </w:rPr>
          </w:rPrChange>
        </w:rPr>
        <w:t xml:space="preserve">and </w:t>
      </w:r>
      <w:r w:rsidR="004C1011" w:rsidRPr="00D5344B">
        <w:rPr>
          <w:highlight w:val="green"/>
          <w:lang w:bidi="fa-IR"/>
          <w:rPrChange w:id="91" w:author="Behrooz Raisdana" w:date="2024-06-04T21:55:00Z">
            <w:rPr>
              <w:highlight w:val="yellow"/>
              <w:lang w:bidi="fa-IR"/>
            </w:rPr>
          </w:rPrChange>
        </w:rPr>
        <w:t xml:space="preserve">80% </w:t>
      </w:r>
      <w:r w:rsidR="00EF7576" w:rsidRPr="00D5344B">
        <w:rPr>
          <w:highlight w:val="green"/>
          <w:lang w:bidi="fa-IR"/>
          <w:rPrChange w:id="92" w:author="Behrooz Raisdana" w:date="2024-06-04T21:55:00Z">
            <w:rPr>
              <w:highlight w:val="yellow"/>
              <w:lang w:bidi="fa-IR"/>
            </w:rPr>
          </w:rPrChange>
        </w:rPr>
        <w:t>max of 4</w:t>
      </w:r>
      <w:r w:rsidRPr="00D5344B">
        <w:rPr>
          <w:highlight w:val="green"/>
          <w:lang w:bidi="fa-IR"/>
          <w:rPrChange w:id="93" w:author="Behrooz Raisdana" w:date="2024-06-04T21:55:00Z">
            <w:rPr>
              <w:highlight w:val="yellow"/>
              <w:lang w:bidi="fa-IR"/>
            </w:rPr>
          </w:rPrChange>
        </w:rPr>
        <w:t xml:space="preserve"> non-sensitive servers, and</w:t>
      </w:r>
      <w:r w:rsidR="004C1011" w:rsidRPr="00D5344B">
        <w:rPr>
          <w:highlight w:val="green"/>
          <w:lang w:bidi="fa-IR"/>
          <w:rPrChange w:id="94" w:author="Behrooz Raisdana" w:date="2024-06-04T21:55:00Z">
            <w:rPr>
              <w:highlight w:val="yellow"/>
              <w:lang w:bidi="fa-IR"/>
            </w:rPr>
          </w:rPrChange>
        </w:rPr>
        <w:t xml:space="preserve"> 50%</w:t>
      </w:r>
      <w:r w:rsidRPr="00D5344B">
        <w:rPr>
          <w:highlight w:val="green"/>
          <w:lang w:bidi="fa-IR"/>
          <w:rPrChange w:id="95" w:author="Behrooz Raisdana" w:date="2024-06-04T21:55:00Z">
            <w:rPr>
              <w:highlight w:val="yellow"/>
              <w:lang w:bidi="fa-IR"/>
            </w:rPr>
          </w:rPrChange>
        </w:rPr>
        <w:t xml:space="preserve"> </w:t>
      </w:r>
      <w:r w:rsidR="00EF7576" w:rsidRPr="00D5344B">
        <w:rPr>
          <w:highlight w:val="green"/>
          <w:lang w:bidi="fa-IR"/>
          <w:rPrChange w:id="96" w:author="Behrooz Raisdana" w:date="2024-06-04T21:55:00Z">
            <w:rPr>
              <w:highlight w:val="yellow"/>
              <w:lang w:bidi="fa-IR"/>
            </w:rPr>
          </w:rPrChange>
        </w:rPr>
        <w:t>max of</w:t>
      </w:r>
      <w:r w:rsidRPr="00D5344B">
        <w:rPr>
          <w:highlight w:val="green"/>
          <w:lang w:bidi="fa-IR"/>
          <w:rPrChange w:id="97" w:author="Behrooz Raisdana" w:date="2024-06-04T21:55:00Z">
            <w:rPr>
              <w:highlight w:val="yellow"/>
              <w:lang w:bidi="fa-IR"/>
            </w:rPr>
          </w:rPrChange>
        </w:rPr>
        <w:t xml:space="preserve"> </w:t>
      </w:r>
      <w:r w:rsidR="004C1011" w:rsidRPr="00D5344B">
        <w:rPr>
          <w:highlight w:val="green"/>
          <w:lang w:bidi="fa-IR"/>
          <w:rPrChange w:id="98" w:author="Behrooz Raisdana" w:date="2024-06-04T21:55:00Z">
            <w:rPr>
              <w:highlight w:val="yellow"/>
              <w:lang w:bidi="fa-IR"/>
            </w:rPr>
          </w:rPrChange>
        </w:rPr>
        <w:t>2</w:t>
      </w:r>
      <w:r w:rsidRPr="00D5344B">
        <w:rPr>
          <w:highlight w:val="green"/>
          <w:lang w:bidi="fa-IR"/>
          <w:rPrChange w:id="99" w:author="Behrooz Raisdana" w:date="2024-06-04T21:55:00Z">
            <w:rPr>
              <w:highlight w:val="yellow"/>
              <w:lang w:bidi="fa-IR"/>
            </w:rPr>
          </w:rPrChange>
        </w:rPr>
        <w:t xml:space="preserve"> sensitive servers per shift.</w:t>
      </w:r>
    </w:p>
    <w:p w14:paraId="6F4255B9" w14:textId="2016DCDC" w:rsidR="00A62282" w:rsidRPr="001F105A" w:rsidRDefault="00A62282" w:rsidP="00382F0B">
      <w:pPr>
        <w:pStyle w:val="Heading2"/>
        <w:rPr>
          <w:highlight w:val="green"/>
          <w:lang w:bidi="fa-IR"/>
          <w:rPrChange w:id="100" w:author="Behrooz Raisdana" w:date="2024-06-04T23:35:00Z">
            <w:rPr>
              <w:lang w:bidi="fa-IR"/>
            </w:rPr>
          </w:rPrChange>
        </w:rPr>
      </w:pPr>
      <w:r w:rsidRPr="001F105A">
        <w:rPr>
          <w:highlight w:val="green"/>
          <w:lang w:bidi="fa-IR"/>
          <w:rPrChange w:id="101" w:author="Behrooz Raisdana" w:date="2024-06-04T23:35:00Z">
            <w:rPr>
              <w:lang w:bidi="fa-IR"/>
            </w:rPr>
          </w:rPrChange>
        </w:rPr>
        <w:t>Devices:</w:t>
      </w:r>
    </w:p>
    <w:p w14:paraId="5EDF7B8A" w14:textId="57CC04F9" w:rsidR="00A62282" w:rsidRPr="001F105A" w:rsidRDefault="00A62282" w:rsidP="00382F0B">
      <w:pPr>
        <w:pStyle w:val="ListParagraph"/>
        <w:numPr>
          <w:ilvl w:val="0"/>
          <w:numId w:val="3"/>
        </w:numPr>
        <w:rPr>
          <w:highlight w:val="green"/>
          <w:lang w:bidi="fa-IR"/>
          <w:rPrChange w:id="102" w:author="Behrooz Raisdana" w:date="2024-06-04T23:35:00Z">
            <w:rPr>
              <w:lang w:bidi="fa-IR"/>
            </w:rPr>
          </w:rPrChange>
        </w:rPr>
      </w:pPr>
      <w:r w:rsidRPr="001F105A">
        <w:rPr>
          <w:highlight w:val="green"/>
          <w:lang w:bidi="fa-IR"/>
          <w:rPrChange w:id="103" w:author="Behrooz Raisdana" w:date="2024-06-04T23:35:00Z">
            <w:rPr>
              <w:lang w:bidi="fa-IR"/>
            </w:rPr>
          </w:rPrChange>
        </w:rPr>
        <w:t xml:space="preserve">Workstations: 100 in total, </w:t>
      </w:r>
      <w:r w:rsidR="00EF7576" w:rsidRPr="001F105A">
        <w:rPr>
          <w:highlight w:val="green"/>
          <w:lang w:bidi="fa-IR"/>
          <w:rPrChange w:id="104" w:author="Behrooz Raisdana" w:date="2024-06-04T23:35:00Z">
            <w:rPr>
              <w:lang w:bidi="fa-IR"/>
            </w:rPr>
          </w:rPrChange>
        </w:rPr>
        <w:t>normally (95% of days)</w:t>
      </w:r>
      <w:r w:rsidRPr="001F105A">
        <w:rPr>
          <w:highlight w:val="green"/>
          <w:lang w:bidi="fa-IR"/>
          <w:rPrChange w:id="105" w:author="Behrooz Raisdana" w:date="2024-06-04T23:35:00Z">
            <w:rPr>
              <w:lang w:bidi="fa-IR"/>
            </w:rPr>
          </w:rPrChange>
        </w:rPr>
        <w:t xml:space="preserve"> used by one person per day.</w:t>
      </w:r>
    </w:p>
    <w:p w14:paraId="3E93352D" w14:textId="3549CE0C" w:rsidR="00A62282" w:rsidRPr="001F105A" w:rsidRDefault="00A62282" w:rsidP="00382F0B">
      <w:pPr>
        <w:pStyle w:val="ListParagraph"/>
        <w:numPr>
          <w:ilvl w:val="0"/>
          <w:numId w:val="3"/>
        </w:numPr>
        <w:rPr>
          <w:highlight w:val="green"/>
          <w:lang w:bidi="fa-IR"/>
          <w:rPrChange w:id="106" w:author="Behrooz Raisdana" w:date="2024-06-04T23:35:00Z">
            <w:rPr>
              <w:lang w:bidi="fa-IR"/>
            </w:rPr>
          </w:rPrChange>
        </w:rPr>
      </w:pPr>
      <w:r w:rsidRPr="001F105A">
        <w:rPr>
          <w:highlight w:val="green"/>
          <w:lang w:bidi="fa-IR"/>
          <w:rPrChange w:id="107" w:author="Behrooz Raisdana" w:date="2024-06-04T23:35:00Z">
            <w:rPr>
              <w:lang w:bidi="fa-IR"/>
            </w:rPr>
          </w:rPrChange>
        </w:rPr>
        <w:t>Non-sensitive Servers: 5 in total</w:t>
      </w:r>
      <w:r w:rsidR="00EF7576" w:rsidRPr="001F105A">
        <w:rPr>
          <w:highlight w:val="green"/>
          <w:lang w:bidi="fa-IR"/>
          <w:rPrChange w:id="108" w:author="Behrooz Raisdana" w:date="2024-06-04T23:35:00Z">
            <w:rPr>
              <w:lang w:bidi="fa-IR"/>
            </w:rPr>
          </w:rPrChange>
        </w:rPr>
        <w:t xml:space="preserve">, normally (95% of days) used by 10 users </w:t>
      </w:r>
      <w:r w:rsidR="00F62C94" w:rsidRPr="001F105A">
        <w:rPr>
          <w:highlight w:val="green"/>
          <w:lang w:bidi="fa-IR"/>
          <w:rPrChange w:id="109" w:author="Behrooz Raisdana" w:date="2024-06-04T23:35:00Z">
            <w:rPr>
              <w:lang w:bidi="fa-IR"/>
            </w:rPr>
          </w:rPrChange>
        </w:rPr>
        <w:t>of any kind</w:t>
      </w:r>
    </w:p>
    <w:p w14:paraId="306BC33C" w14:textId="698EBCBF" w:rsidR="00A62282" w:rsidRPr="001F105A" w:rsidRDefault="00A62282" w:rsidP="00382F0B">
      <w:pPr>
        <w:pStyle w:val="ListParagraph"/>
        <w:numPr>
          <w:ilvl w:val="0"/>
          <w:numId w:val="3"/>
        </w:numPr>
        <w:rPr>
          <w:highlight w:val="green"/>
          <w:lang w:bidi="fa-IR"/>
          <w:rPrChange w:id="110" w:author="Behrooz Raisdana" w:date="2024-06-04T23:35:00Z">
            <w:rPr>
              <w:lang w:bidi="fa-IR"/>
            </w:rPr>
          </w:rPrChange>
        </w:rPr>
      </w:pPr>
      <w:r w:rsidRPr="001F105A">
        <w:rPr>
          <w:highlight w:val="green"/>
          <w:lang w:bidi="fa-IR"/>
          <w:rPrChange w:id="111" w:author="Behrooz Raisdana" w:date="2024-06-04T23:35:00Z">
            <w:rPr>
              <w:lang w:bidi="fa-IR"/>
            </w:rPr>
          </w:rPrChange>
        </w:rPr>
        <w:t>Sensitive Servers: 2 in total</w:t>
      </w:r>
      <w:r w:rsidR="00F62C94" w:rsidRPr="001F105A">
        <w:rPr>
          <w:highlight w:val="green"/>
          <w:lang w:bidi="fa-IR"/>
          <w:rPrChange w:id="112" w:author="Behrooz Raisdana" w:date="2024-06-04T23:35:00Z">
            <w:rPr>
              <w:lang w:bidi="fa-IR"/>
            </w:rPr>
          </w:rPrChange>
        </w:rPr>
        <w:t>, normally (95% of days) used by 2 users of any kind</w:t>
      </w:r>
    </w:p>
    <w:p w14:paraId="351A3470" w14:textId="77777777" w:rsidR="00382F0B" w:rsidRDefault="00382F0B" w:rsidP="00382F0B">
      <w:pPr>
        <w:rPr>
          <w:lang w:bidi="fa-IR"/>
        </w:rPr>
      </w:pPr>
    </w:p>
    <w:p w14:paraId="46729910" w14:textId="28239AEC" w:rsidR="00382F0B" w:rsidRPr="00382F0B" w:rsidRDefault="00382F0B" w:rsidP="00382F0B">
      <w:pPr>
        <w:rPr>
          <w:strike/>
          <w:lang w:bidi="fa-IR"/>
        </w:rPr>
      </w:pPr>
      <w:r w:rsidRPr="00382F0B">
        <w:rPr>
          <w:strike/>
          <w:lang w:bidi="fa-IR"/>
        </w:rPr>
        <w:t>Higher Importance Groups: Have more working hours</w:t>
      </w:r>
    </w:p>
    <w:p w14:paraId="5C731828" w14:textId="77777777" w:rsidR="00382F0B" w:rsidRDefault="00382F0B" w:rsidP="00382F0B">
      <w:pPr>
        <w:rPr>
          <w:lang w:bidi="fa-IR"/>
        </w:rPr>
      </w:pPr>
    </w:p>
    <w:p w14:paraId="1E3B0864" w14:textId="77777777" w:rsidR="00F24EBA" w:rsidRDefault="00F24EBA" w:rsidP="00F24EBA">
      <w:pPr>
        <w:bidi/>
        <w:rPr>
          <w:rtl/>
          <w:lang w:bidi="fa-IR"/>
        </w:rPr>
      </w:pPr>
      <w:r>
        <w:rPr>
          <w:rFonts w:hint="cs"/>
          <w:rtl/>
          <w:lang w:bidi="fa-IR"/>
        </w:rPr>
        <w:t>ساعت کاری در هر روز هفته نرمال گروه را از زمان لاگین یک ماه قبل گروه استخراج می کنیم.</w:t>
      </w:r>
    </w:p>
    <w:p w14:paraId="7AD22D28" w14:textId="30422923" w:rsidR="00052E61" w:rsidRDefault="007F1270" w:rsidP="008169C7">
      <w:pPr>
        <w:bidi/>
        <w:rPr>
          <w:rtl/>
          <w:lang w:bidi="fa-IR"/>
        </w:rPr>
      </w:pPr>
      <w:r>
        <w:rPr>
          <w:rFonts w:hint="cs"/>
          <w:rtl/>
          <w:lang w:bidi="fa-IR"/>
        </w:rPr>
        <w:t>مرحله اول: دسته بندی کارکنان به 5 دسته بند</w:t>
      </w:r>
    </w:p>
    <w:p w14:paraId="598C8A79" w14:textId="29043E2A" w:rsidR="00F24EBA" w:rsidRDefault="00F24EBA" w:rsidP="00F24EBA">
      <w:pPr>
        <w:bidi/>
        <w:rPr>
          <w:rtl/>
          <w:lang w:bidi="fa-IR"/>
        </w:rPr>
      </w:pPr>
      <w:r>
        <w:rPr>
          <w:rFonts w:hint="cs"/>
          <w:rtl/>
          <w:lang w:bidi="fa-IR"/>
        </w:rPr>
        <w:t>تشخیص گروه های زمان:</w:t>
      </w:r>
    </w:p>
    <w:p w14:paraId="5FDD186B" w14:textId="52CFCF8F" w:rsidR="00F24EBA" w:rsidRDefault="00F24EBA" w:rsidP="00F24EBA">
      <w:pPr>
        <w:bidi/>
        <w:rPr>
          <w:rtl/>
          <w:lang w:bidi="fa-IR"/>
        </w:rPr>
      </w:pPr>
      <w:r>
        <w:rPr>
          <w:rFonts w:hint="cs"/>
          <w:rtl/>
          <w:lang w:bidi="fa-IR"/>
        </w:rPr>
        <w:t>گروه های زمانی نرمال بر اساس دسته بندی زمان های فعالیت اتوماتیک تشخیص داده شود.</w:t>
      </w:r>
    </w:p>
    <w:p w14:paraId="3E02E15B" w14:textId="55324304" w:rsidR="007F1270" w:rsidRDefault="007F1270" w:rsidP="007F1270">
      <w:pPr>
        <w:bidi/>
        <w:rPr>
          <w:rtl/>
          <w:lang w:bidi="fa-IR"/>
        </w:rPr>
      </w:pPr>
      <w:r>
        <w:rPr>
          <w:rFonts w:hint="cs"/>
          <w:rtl/>
          <w:lang w:bidi="fa-IR"/>
        </w:rPr>
        <w:t>تشخیص زمان کاری نرمال کاربر:</w:t>
      </w:r>
    </w:p>
    <w:p w14:paraId="019B4C8B" w14:textId="77777777" w:rsidR="007F1270" w:rsidRDefault="007F1270" w:rsidP="007F1270">
      <w:pPr>
        <w:pStyle w:val="ListParagraph"/>
        <w:numPr>
          <w:ilvl w:val="0"/>
          <w:numId w:val="2"/>
        </w:numPr>
        <w:bidi/>
        <w:rPr>
          <w:lang w:bidi="fa-IR"/>
        </w:rPr>
      </w:pPr>
      <w:r>
        <w:rPr>
          <w:rFonts w:hint="cs"/>
          <w:rtl/>
          <w:lang w:bidi="fa-IR"/>
        </w:rPr>
        <w:t>دسته بندی کاربرها بر اساس طول مدت کاری:</w:t>
      </w:r>
    </w:p>
    <w:p w14:paraId="6DC070F9" w14:textId="42563E28" w:rsidR="007F1270" w:rsidRDefault="007F1270" w:rsidP="007F1270">
      <w:pPr>
        <w:pStyle w:val="ListParagraph"/>
        <w:numPr>
          <w:ilvl w:val="1"/>
          <w:numId w:val="2"/>
        </w:numPr>
        <w:bidi/>
        <w:rPr>
          <w:lang w:bidi="fa-IR"/>
        </w:rPr>
      </w:pPr>
      <w:r>
        <w:rPr>
          <w:rFonts w:hint="cs"/>
          <w:rtl/>
          <w:lang w:bidi="fa-IR"/>
        </w:rPr>
        <w:t>کاربرها 80% در شیفت کاری 8 ساعته و 20% در شیفت کاری 16 ساعته کار می کنند.</w:t>
      </w:r>
    </w:p>
    <w:p w14:paraId="0F637A41" w14:textId="40E7A4A0" w:rsidR="007F1270" w:rsidRDefault="007F1270" w:rsidP="007F1270">
      <w:pPr>
        <w:pStyle w:val="ListParagraph"/>
        <w:numPr>
          <w:ilvl w:val="1"/>
          <w:numId w:val="2"/>
        </w:numPr>
        <w:bidi/>
        <w:rPr>
          <w:lang w:bidi="fa-IR"/>
        </w:rPr>
      </w:pPr>
      <w:r>
        <w:rPr>
          <w:rFonts w:hint="cs"/>
          <w:rtl/>
          <w:lang w:bidi="fa-IR"/>
        </w:rPr>
        <w:t>80% کاربرها زمان آغاز و پایان شیفت کاری آنها بر اساس روز هفته ثابت است و 20% در شیفت چرخشی کار می کنند.</w:t>
      </w:r>
    </w:p>
    <w:p w14:paraId="2BD38323" w14:textId="34996539" w:rsidR="007F1270" w:rsidRDefault="007F1270" w:rsidP="007F1270">
      <w:pPr>
        <w:pStyle w:val="ListParagraph"/>
        <w:numPr>
          <w:ilvl w:val="0"/>
          <w:numId w:val="2"/>
        </w:numPr>
        <w:bidi/>
        <w:rPr>
          <w:lang w:bidi="fa-IR"/>
        </w:rPr>
      </w:pPr>
      <w:r>
        <w:rPr>
          <w:rFonts w:hint="cs"/>
          <w:rtl/>
          <w:lang w:bidi="fa-IR"/>
        </w:rPr>
        <w:t>دسته بندی کاربرها بر اساس تعداد دستگاهی که با آنها کار می کنند.</w:t>
      </w:r>
    </w:p>
    <w:p w14:paraId="14EBFE33" w14:textId="77777777" w:rsidR="007F1270" w:rsidRDefault="007F1270" w:rsidP="007F1270">
      <w:pPr>
        <w:pStyle w:val="ListParagraph"/>
        <w:numPr>
          <w:ilvl w:val="1"/>
          <w:numId w:val="2"/>
        </w:numPr>
        <w:bidi/>
        <w:rPr>
          <w:lang w:bidi="fa-IR"/>
        </w:rPr>
      </w:pPr>
      <w:r>
        <w:rPr>
          <w:rFonts w:hint="cs"/>
          <w:rtl/>
          <w:lang w:bidi="fa-IR"/>
        </w:rPr>
        <w:t xml:space="preserve">80% کاربرها در 95% مواقع یک دستگاه </w:t>
      </w:r>
    </w:p>
    <w:p w14:paraId="0308CCD5" w14:textId="5A47F0C1" w:rsidR="007F1270" w:rsidRDefault="007F1270" w:rsidP="007F1270">
      <w:pPr>
        <w:pStyle w:val="ListParagraph"/>
        <w:numPr>
          <w:ilvl w:val="1"/>
          <w:numId w:val="2"/>
        </w:numPr>
        <w:bidi/>
        <w:rPr>
          <w:lang w:bidi="fa-IR"/>
        </w:rPr>
      </w:pPr>
      <w:r>
        <w:rPr>
          <w:rFonts w:hint="cs"/>
          <w:rtl/>
          <w:lang w:bidi="fa-IR"/>
        </w:rPr>
        <w:t>20% در 70% مواقع با یک دستگاه و 95% با کمتر از 5 دستگاه کار می کنند.</w:t>
      </w:r>
    </w:p>
    <w:p w14:paraId="53E8F250" w14:textId="6A99CA33" w:rsidR="007F1270" w:rsidRDefault="007F1270" w:rsidP="007F1270">
      <w:pPr>
        <w:pStyle w:val="ListParagraph"/>
        <w:numPr>
          <w:ilvl w:val="0"/>
          <w:numId w:val="2"/>
        </w:numPr>
        <w:bidi/>
        <w:rPr>
          <w:lang w:bidi="fa-IR"/>
        </w:rPr>
      </w:pPr>
      <w:r>
        <w:rPr>
          <w:rFonts w:hint="cs"/>
          <w:rtl/>
          <w:lang w:bidi="fa-IR"/>
        </w:rPr>
        <w:t>دسته بندی دستگاه ها:</w:t>
      </w:r>
    </w:p>
    <w:p w14:paraId="1EFB4D6D" w14:textId="01AA4E98" w:rsidR="007F1270" w:rsidRDefault="007F1270" w:rsidP="007F1270">
      <w:pPr>
        <w:pStyle w:val="ListParagraph"/>
        <w:numPr>
          <w:ilvl w:val="0"/>
          <w:numId w:val="2"/>
        </w:numPr>
        <w:bidi/>
        <w:rPr>
          <w:lang w:bidi="fa-IR"/>
        </w:rPr>
      </w:pPr>
      <w:r>
        <w:rPr>
          <w:rFonts w:hint="cs"/>
          <w:rtl/>
          <w:lang w:bidi="fa-IR"/>
        </w:rPr>
        <w:t>هر چند روز یک بار و از چه نوع کاربری با دستگاه های کار می کند؟</w:t>
      </w:r>
    </w:p>
    <w:p w14:paraId="73C29289" w14:textId="7753786E" w:rsidR="007F1270" w:rsidRDefault="007F1270" w:rsidP="007F1270">
      <w:pPr>
        <w:pStyle w:val="ListParagraph"/>
        <w:numPr>
          <w:ilvl w:val="1"/>
          <w:numId w:val="2"/>
        </w:numPr>
        <w:bidi/>
        <w:rPr>
          <w:lang w:bidi="fa-IR"/>
        </w:rPr>
      </w:pPr>
      <w:r>
        <w:rPr>
          <w:rFonts w:hint="cs"/>
          <w:rtl/>
          <w:lang w:bidi="fa-IR"/>
        </w:rPr>
        <w:t xml:space="preserve">80% دستگاه ها در 95% مواقع فقط یک نفر در یک روز با آنها کار می کند. </w:t>
      </w:r>
    </w:p>
    <w:p w14:paraId="2D218348" w14:textId="51AB35F7" w:rsidR="007F1270" w:rsidRDefault="008169C7" w:rsidP="008169C7">
      <w:pPr>
        <w:pStyle w:val="ListParagraph"/>
        <w:numPr>
          <w:ilvl w:val="0"/>
          <w:numId w:val="2"/>
        </w:numPr>
        <w:bidi/>
        <w:rPr>
          <w:rtl/>
          <w:lang w:bidi="fa-IR"/>
        </w:rPr>
      </w:pPr>
      <w:r>
        <w:rPr>
          <w:rFonts w:hint="cs"/>
          <w:rtl/>
          <w:lang w:bidi="fa-IR"/>
        </w:rPr>
        <w:t>آیا تعداد دفعات کارکردن با دستگاه بر اساس ساعت و روز هفته فرکانس مشخص دارد؟</w:t>
      </w:r>
    </w:p>
    <w:p w14:paraId="7CBA03BA" w14:textId="0207A85A" w:rsidR="00052E61" w:rsidRDefault="00052E61" w:rsidP="00052E61">
      <w:pPr>
        <w:bidi/>
        <w:rPr>
          <w:rtl/>
          <w:lang w:bidi="fa-IR"/>
        </w:rPr>
      </w:pPr>
      <w:r>
        <w:rPr>
          <w:rFonts w:hint="cs"/>
          <w:rtl/>
          <w:lang w:bidi="fa-IR"/>
        </w:rPr>
        <w:t>انومالی یک کاربر:</w:t>
      </w:r>
    </w:p>
    <w:p w14:paraId="36DC00DA" w14:textId="113C1CC0" w:rsidR="00052E61" w:rsidRDefault="00052E61" w:rsidP="00052E61">
      <w:pPr>
        <w:bidi/>
        <w:rPr>
          <w:rtl/>
          <w:lang w:bidi="fa-IR"/>
        </w:rPr>
      </w:pPr>
      <w:r>
        <w:rPr>
          <w:rFonts w:hint="cs"/>
          <w:rtl/>
          <w:lang w:bidi="fa-IR"/>
        </w:rPr>
        <w:t>تعداد لاگین در روزش از حد نرمال فاصله داشته باشد.</w:t>
      </w:r>
    </w:p>
    <w:p w14:paraId="6CE7C9CC" w14:textId="3E5158A2" w:rsidR="00052E61" w:rsidRDefault="00052E61" w:rsidP="00052E61">
      <w:pPr>
        <w:bidi/>
        <w:rPr>
          <w:rtl/>
          <w:lang w:bidi="fa-IR"/>
        </w:rPr>
      </w:pPr>
      <w:r>
        <w:rPr>
          <w:rFonts w:hint="cs"/>
          <w:rtl/>
          <w:lang w:bidi="fa-IR"/>
        </w:rPr>
        <w:t xml:space="preserve">خارج از تعداد نرمال در خارج از بازه زمانی نرمال به ایستگاه های کاری لاگین بنماید. </w:t>
      </w:r>
    </w:p>
    <w:p w14:paraId="05F14341" w14:textId="3E9266CD" w:rsidR="00052E61" w:rsidRDefault="00052E61" w:rsidP="00052E61">
      <w:pPr>
        <w:bidi/>
        <w:rPr>
          <w:rtl/>
          <w:lang w:bidi="fa-IR"/>
        </w:rPr>
      </w:pPr>
      <w:r>
        <w:rPr>
          <w:rFonts w:hint="cs"/>
          <w:rtl/>
          <w:lang w:bidi="fa-IR"/>
        </w:rPr>
        <w:t>به تعداد ایستگاه های کاری بیشتر از حد نرمال لاگین کرده باشد.</w:t>
      </w:r>
    </w:p>
    <w:p w14:paraId="0C2347B8" w14:textId="2FA324B6" w:rsidR="00052E61" w:rsidRDefault="00052E61" w:rsidP="00052E61">
      <w:pPr>
        <w:bidi/>
        <w:rPr>
          <w:rtl/>
          <w:lang w:bidi="fa-IR"/>
        </w:rPr>
      </w:pPr>
      <w:r>
        <w:rPr>
          <w:rFonts w:hint="cs"/>
          <w:rtl/>
          <w:lang w:bidi="fa-IR"/>
        </w:rPr>
        <w:t>اگر دستگاه هایی که به آنها لاگین می کرده است غیر حساس باشند و</w:t>
      </w:r>
      <w:r w:rsidR="009A3949">
        <w:rPr>
          <w:rFonts w:hint="cs"/>
          <w:rtl/>
          <w:lang w:bidi="fa-IR"/>
        </w:rPr>
        <w:t xml:space="preserve"> ناگهان</w:t>
      </w:r>
      <w:r>
        <w:rPr>
          <w:rFonts w:hint="cs"/>
          <w:rtl/>
          <w:lang w:bidi="fa-IR"/>
        </w:rPr>
        <w:t xml:space="preserve"> به یک سرور حساس لاگین بنماید.</w:t>
      </w:r>
    </w:p>
    <w:p w14:paraId="66F053D6" w14:textId="13B0D79E" w:rsidR="009A3949" w:rsidRDefault="009A3949" w:rsidP="009A3949">
      <w:pPr>
        <w:bidi/>
        <w:rPr>
          <w:rtl/>
          <w:lang w:bidi="fa-IR"/>
        </w:rPr>
      </w:pPr>
      <w:r>
        <w:rPr>
          <w:rFonts w:hint="cs"/>
          <w:rtl/>
          <w:lang w:bidi="fa-IR"/>
        </w:rPr>
        <w:t xml:space="preserve">زمانی بین جابجایی: </w:t>
      </w:r>
    </w:p>
    <w:p w14:paraId="213B18FD" w14:textId="7908F01C" w:rsidR="009A3949" w:rsidRDefault="009A3949" w:rsidP="009A3949">
      <w:pPr>
        <w:bidi/>
        <w:rPr>
          <w:rtl/>
          <w:lang w:bidi="fa-IR"/>
        </w:rPr>
      </w:pPr>
      <w:r>
        <w:rPr>
          <w:rFonts w:hint="cs"/>
          <w:rtl/>
          <w:lang w:bidi="fa-IR"/>
        </w:rPr>
        <w:t>بازه نرمال فاصله بین لاگین های متوالی به دستگاه های مختلف توسط یک کاربر معیار دسته بندی کاربرها در گروه های مختلف باشد.</w:t>
      </w:r>
    </w:p>
    <w:p w14:paraId="3EC791E5" w14:textId="2A14BFA5" w:rsidR="009A3949" w:rsidRDefault="009A3949" w:rsidP="009A3949">
      <w:pPr>
        <w:bidi/>
        <w:rPr>
          <w:rtl/>
          <w:lang w:bidi="fa-IR"/>
        </w:rPr>
      </w:pPr>
      <w:r>
        <w:rPr>
          <w:rFonts w:hint="cs"/>
          <w:rtl/>
          <w:lang w:bidi="fa-IR"/>
        </w:rPr>
        <w:t>بازه زمانی نرمال فاصله بین اتصال دوکاربر متفاوت به یک دستگاه معیار دسته بندی دستگاه ها باشد.</w:t>
      </w:r>
    </w:p>
    <w:p w14:paraId="6ABFC035" w14:textId="77777777" w:rsidR="009A3949" w:rsidRDefault="009A3949" w:rsidP="009A3949">
      <w:pPr>
        <w:bidi/>
        <w:rPr>
          <w:lang w:bidi="fa-IR"/>
        </w:rPr>
      </w:pPr>
    </w:p>
    <w:p w14:paraId="2EA2891E" w14:textId="0EC2396B" w:rsidR="009A3949" w:rsidRDefault="009A3949" w:rsidP="009A3949">
      <w:pPr>
        <w:bidi/>
        <w:rPr>
          <w:rtl/>
          <w:lang w:bidi="fa-IR"/>
        </w:rPr>
      </w:pPr>
      <w:r>
        <w:rPr>
          <w:rFonts w:hint="cs"/>
          <w:rtl/>
          <w:lang w:bidi="fa-IR"/>
        </w:rPr>
        <w:t>بازه نرمال لاگین کاربر در 7 روز گذشته: میانه، میانگین، انحراف معیار، تیزی و خمیدگی</w:t>
      </w:r>
    </w:p>
    <w:p w14:paraId="38570867" w14:textId="2B0AB285" w:rsidR="009A3949" w:rsidRDefault="009A3949" w:rsidP="009A3949">
      <w:pPr>
        <w:bidi/>
        <w:rPr>
          <w:rtl/>
          <w:lang w:bidi="fa-IR"/>
        </w:rPr>
      </w:pPr>
      <w:r>
        <w:rPr>
          <w:rFonts w:hint="cs"/>
          <w:rtl/>
          <w:lang w:bidi="fa-IR"/>
        </w:rPr>
        <w:t>تغییر شیفت کاری چقدر انحراف ایجاد می نماید؟</w:t>
      </w:r>
    </w:p>
    <w:p w14:paraId="50C92DBB" w14:textId="5F90518D" w:rsidR="009A3949" w:rsidRDefault="009A3949" w:rsidP="009A3949">
      <w:pPr>
        <w:bidi/>
        <w:rPr>
          <w:rtl/>
          <w:lang w:bidi="fa-IR"/>
        </w:rPr>
      </w:pPr>
      <w:r>
        <w:rPr>
          <w:rFonts w:hint="cs"/>
          <w:rtl/>
          <w:lang w:bidi="fa-IR"/>
        </w:rPr>
        <w:t xml:space="preserve">تعداد لاگین نرمال کاربر: </w:t>
      </w:r>
    </w:p>
    <w:p w14:paraId="08A8BE05" w14:textId="77777777" w:rsidR="009A3949" w:rsidRDefault="009A3949" w:rsidP="009A3949">
      <w:pPr>
        <w:bidi/>
        <w:rPr>
          <w:rtl/>
          <w:lang w:bidi="fa-IR"/>
        </w:rPr>
      </w:pPr>
      <w:r>
        <w:rPr>
          <w:rFonts w:hint="cs"/>
          <w:rtl/>
          <w:lang w:bidi="fa-IR"/>
        </w:rPr>
        <w:t>انومالی:</w:t>
      </w:r>
    </w:p>
    <w:p w14:paraId="09D3854B" w14:textId="4811A2D7" w:rsidR="009A3949" w:rsidRDefault="009A3949" w:rsidP="009A3949">
      <w:pPr>
        <w:bidi/>
        <w:rPr>
          <w:ins w:id="113" w:author="Behrooz Raiesdana" w:date="2024-06-05T18:32:00Z"/>
          <w:lang w:bidi="fa-IR"/>
        </w:rPr>
      </w:pPr>
      <w:r>
        <w:rPr>
          <w:rFonts w:hint="cs"/>
          <w:rtl/>
          <w:lang w:bidi="fa-IR"/>
        </w:rPr>
        <w:t>تعداد دستگاهی که کاربر در یک ساعت استفاده کرده خارج از 95% نرمال باشد.</w:t>
      </w:r>
    </w:p>
    <w:p w14:paraId="67A0EBCB" w14:textId="0BB5F7C0" w:rsidR="00333872" w:rsidRDefault="00333872" w:rsidP="00333872">
      <w:pPr>
        <w:bidi/>
        <w:rPr>
          <w:ins w:id="114" w:author="Behrooz Raiesdana" w:date="2024-06-05T18:32:00Z"/>
          <w:lang w:bidi="fa-IR"/>
        </w:rPr>
      </w:pPr>
    </w:p>
    <w:p w14:paraId="1089CF17" w14:textId="77777777" w:rsidR="00333872" w:rsidRDefault="00333872" w:rsidP="00333872">
      <w:pPr>
        <w:rPr>
          <w:ins w:id="115" w:author="Behrooz Raiesdana" w:date="2024-06-05T18:32:00Z"/>
          <w:lang w:bidi="fa-IR"/>
        </w:rPr>
        <w:pPrChange w:id="116" w:author="Behrooz Raiesdana" w:date="2024-06-05T18:32:00Z">
          <w:pPr>
            <w:bidi/>
          </w:pPr>
        </w:pPrChange>
      </w:pPr>
      <w:ins w:id="117" w:author="Behrooz Raiesdana" w:date="2024-06-05T18:32:00Z">
        <w:r>
          <w:rPr>
            <w:lang w:bidi="fa-IR"/>
          </w:rPr>
          <w:t>When you do not know the number of clusters beforehand, you should consider using clustering algorithms that are capable of determining the number of clusters automatically. Here are some algorithms that are suitable for this scenario</w:t>
        </w:r>
        <w:r>
          <w:rPr>
            <w:rFonts w:cs="Arial"/>
            <w:rtl/>
            <w:lang w:bidi="fa-IR"/>
          </w:rPr>
          <w:t>:</w:t>
        </w:r>
      </w:ins>
    </w:p>
    <w:p w14:paraId="11DA5457" w14:textId="77777777" w:rsidR="00333872" w:rsidRDefault="00333872" w:rsidP="00333872">
      <w:pPr>
        <w:rPr>
          <w:ins w:id="118" w:author="Behrooz Raiesdana" w:date="2024-06-05T18:32:00Z"/>
          <w:lang w:bidi="fa-IR"/>
        </w:rPr>
        <w:pPrChange w:id="119" w:author="Behrooz Raiesdana" w:date="2024-06-05T18:32:00Z">
          <w:pPr>
            <w:bidi/>
          </w:pPr>
        </w:pPrChange>
      </w:pPr>
    </w:p>
    <w:p w14:paraId="7FE23CCF" w14:textId="77777777" w:rsidR="00333872" w:rsidRDefault="00333872" w:rsidP="00333872">
      <w:pPr>
        <w:rPr>
          <w:ins w:id="120" w:author="Behrooz Raiesdana" w:date="2024-06-05T18:32:00Z"/>
          <w:lang w:bidi="fa-IR"/>
        </w:rPr>
        <w:pPrChange w:id="121" w:author="Behrooz Raiesdana" w:date="2024-06-05T18:32:00Z">
          <w:pPr>
            <w:bidi/>
          </w:pPr>
        </w:pPrChange>
      </w:pPr>
      <w:ins w:id="122" w:author="Behrooz Raiesdana" w:date="2024-06-05T18:32:00Z">
        <w:r>
          <w:rPr>
            <w:rFonts w:cs="Arial"/>
            <w:rtl/>
            <w:lang w:bidi="fa-IR"/>
          </w:rPr>
          <w:t>1. **</w:t>
        </w:r>
        <w:r>
          <w:rPr>
            <w:lang w:bidi="fa-IR"/>
          </w:rPr>
          <w:t>DBSCAN (Density-Based Spatial Clustering of Applications with Noise)</w:t>
        </w:r>
        <w:r>
          <w:rPr>
            <w:rFonts w:cs="Arial"/>
            <w:rtl/>
            <w:lang w:bidi="fa-IR"/>
          </w:rPr>
          <w:t>**:</w:t>
        </w:r>
      </w:ins>
    </w:p>
    <w:p w14:paraId="2543BBAD" w14:textId="77777777" w:rsidR="00333872" w:rsidRDefault="00333872" w:rsidP="00333872">
      <w:pPr>
        <w:rPr>
          <w:ins w:id="123" w:author="Behrooz Raiesdana" w:date="2024-06-05T18:32:00Z"/>
          <w:lang w:bidi="fa-IR"/>
        </w:rPr>
        <w:pPrChange w:id="124" w:author="Behrooz Raiesdana" w:date="2024-06-05T18:32:00Z">
          <w:pPr>
            <w:bidi/>
          </w:pPr>
        </w:pPrChange>
      </w:pPr>
      <w:ins w:id="125" w:author="Behrooz Raiesdana" w:date="2024-06-05T18:32:00Z">
        <w:r>
          <w:rPr>
            <w:rFonts w:cs="Arial"/>
            <w:rtl/>
            <w:lang w:bidi="fa-IR"/>
          </w:rPr>
          <w:t xml:space="preserve">   - </w:t>
        </w:r>
        <w:r>
          <w:rPr>
            <w:lang w:bidi="fa-IR"/>
          </w:rPr>
          <w:t>DBSCAN does not require specifying the number of clusters in advance</w:t>
        </w:r>
        <w:r>
          <w:rPr>
            <w:rFonts w:cs="Arial"/>
            <w:rtl/>
            <w:lang w:bidi="fa-IR"/>
          </w:rPr>
          <w:t>.</w:t>
        </w:r>
      </w:ins>
    </w:p>
    <w:p w14:paraId="328393AC" w14:textId="77777777" w:rsidR="00333872" w:rsidRDefault="00333872" w:rsidP="00333872">
      <w:pPr>
        <w:rPr>
          <w:ins w:id="126" w:author="Behrooz Raiesdana" w:date="2024-06-05T18:32:00Z"/>
          <w:lang w:bidi="fa-IR"/>
        </w:rPr>
        <w:pPrChange w:id="127" w:author="Behrooz Raiesdana" w:date="2024-06-05T18:32:00Z">
          <w:pPr>
            <w:bidi/>
          </w:pPr>
        </w:pPrChange>
      </w:pPr>
      <w:ins w:id="128" w:author="Behrooz Raiesdana" w:date="2024-06-05T18:32:00Z">
        <w:r>
          <w:rPr>
            <w:rFonts w:cs="Arial"/>
            <w:rtl/>
            <w:lang w:bidi="fa-IR"/>
          </w:rPr>
          <w:t xml:space="preserve">   - </w:t>
        </w:r>
        <w:r>
          <w:rPr>
            <w:lang w:bidi="fa-IR"/>
          </w:rPr>
          <w:t>It groups together closely packed points based on a specified distance measure and identifies noise points as outliers</w:t>
        </w:r>
        <w:r>
          <w:rPr>
            <w:rFonts w:cs="Arial"/>
            <w:rtl/>
            <w:lang w:bidi="fa-IR"/>
          </w:rPr>
          <w:t>.</w:t>
        </w:r>
      </w:ins>
    </w:p>
    <w:p w14:paraId="7CC4ED52" w14:textId="77777777" w:rsidR="00333872" w:rsidRDefault="00333872" w:rsidP="00333872">
      <w:pPr>
        <w:rPr>
          <w:ins w:id="129" w:author="Behrooz Raiesdana" w:date="2024-06-05T18:32:00Z"/>
          <w:lang w:bidi="fa-IR"/>
        </w:rPr>
        <w:pPrChange w:id="130" w:author="Behrooz Raiesdana" w:date="2024-06-05T18:32:00Z">
          <w:pPr>
            <w:bidi/>
          </w:pPr>
        </w:pPrChange>
      </w:pPr>
      <w:ins w:id="131" w:author="Behrooz Raiesdana" w:date="2024-06-05T18:32:00Z">
        <w:r>
          <w:rPr>
            <w:rFonts w:cs="Arial"/>
            <w:rtl/>
            <w:lang w:bidi="fa-IR"/>
          </w:rPr>
          <w:t xml:space="preserve">   - </w:t>
        </w:r>
        <w:r>
          <w:rPr>
            <w:lang w:bidi="fa-IR"/>
          </w:rPr>
          <w:t>It's effective for datasets with varying cluster densities and irregularly shaped clusters</w:t>
        </w:r>
        <w:r>
          <w:rPr>
            <w:rFonts w:cs="Arial"/>
            <w:rtl/>
            <w:lang w:bidi="fa-IR"/>
          </w:rPr>
          <w:t>.</w:t>
        </w:r>
      </w:ins>
    </w:p>
    <w:p w14:paraId="29D159B4" w14:textId="77777777" w:rsidR="00333872" w:rsidRDefault="00333872" w:rsidP="00333872">
      <w:pPr>
        <w:rPr>
          <w:ins w:id="132" w:author="Behrooz Raiesdana" w:date="2024-06-05T18:32:00Z"/>
          <w:lang w:bidi="fa-IR"/>
        </w:rPr>
        <w:pPrChange w:id="133" w:author="Behrooz Raiesdana" w:date="2024-06-05T18:32:00Z">
          <w:pPr>
            <w:bidi/>
          </w:pPr>
        </w:pPrChange>
      </w:pPr>
    </w:p>
    <w:p w14:paraId="5F6B0C0E" w14:textId="77777777" w:rsidR="00333872" w:rsidRDefault="00333872" w:rsidP="00333872">
      <w:pPr>
        <w:rPr>
          <w:ins w:id="134" w:author="Behrooz Raiesdana" w:date="2024-06-05T18:32:00Z"/>
          <w:lang w:bidi="fa-IR"/>
        </w:rPr>
        <w:pPrChange w:id="135" w:author="Behrooz Raiesdana" w:date="2024-06-05T18:32:00Z">
          <w:pPr>
            <w:bidi/>
          </w:pPr>
        </w:pPrChange>
      </w:pPr>
      <w:ins w:id="136" w:author="Behrooz Raiesdana" w:date="2024-06-05T18:32:00Z">
        <w:r>
          <w:rPr>
            <w:rFonts w:cs="Arial"/>
            <w:rtl/>
            <w:lang w:bidi="fa-IR"/>
          </w:rPr>
          <w:t>2. **</w:t>
        </w:r>
        <w:r>
          <w:rPr>
            <w:lang w:bidi="fa-IR"/>
          </w:rPr>
          <w:t>Mean Shift</w:t>
        </w:r>
        <w:r>
          <w:rPr>
            <w:rFonts w:cs="Arial"/>
            <w:rtl/>
            <w:lang w:bidi="fa-IR"/>
          </w:rPr>
          <w:t>**:</w:t>
        </w:r>
      </w:ins>
    </w:p>
    <w:p w14:paraId="28BA61BC" w14:textId="77777777" w:rsidR="00333872" w:rsidRDefault="00333872" w:rsidP="00333872">
      <w:pPr>
        <w:rPr>
          <w:ins w:id="137" w:author="Behrooz Raiesdana" w:date="2024-06-05T18:32:00Z"/>
          <w:lang w:bidi="fa-IR"/>
        </w:rPr>
        <w:pPrChange w:id="138" w:author="Behrooz Raiesdana" w:date="2024-06-05T18:32:00Z">
          <w:pPr>
            <w:bidi/>
          </w:pPr>
        </w:pPrChange>
      </w:pPr>
      <w:ins w:id="139" w:author="Behrooz Raiesdana" w:date="2024-06-05T18:32:00Z">
        <w:r>
          <w:rPr>
            <w:rFonts w:cs="Arial"/>
            <w:rtl/>
            <w:lang w:bidi="fa-IR"/>
          </w:rPr>
          <w:t xml:space="preserve">   - </w:t>
        </w:r>
        <w:r>
          <w:rPr>
            <w:lang w:bidi="fa-IR"/>
          </w:rPr>
          <w:t>Mean Shift is a non-parametric clustering technique that doesn't require specifying the number of clusters</w:t>
        </w:r>
        <w:r>
          <w:rPr>
            <w:rFonts w:cs="Arial"/>
            <w:rtl/>
            <w:lang w:bidi="fa-IR"/>
          </w:rPr>
          <w:t>.</w:t>
        </w:r>
      </w:ins>
    </w:p>
    <w:p w14:paraId="11442B50" w14:textId="77777777" w:rsidR="00333872" w:rsidRDefault="00333872" w:rsidP="00333872">
      <w:pPr>
        <w:rPr>
          <w:ins w:id="140" w:author="Behrooz Raiesdana" w:date="2024-06-05T18:32:00Z"/>
          <w:lang w:bidi="fa-IR"/>
        </w:rPr>
        <w:pPrChange w:id="141" w:author="Behrooz Raiesdana" w:date="2024-06-05T18:32:00Z">
          <w:pPr>
            <w:bidi/>
          </w:pPr>
        </w:pPrChange>
      </w:pPr>
      <w:ins w:id="142" w:author="Behrooz Raiesdana" w:date="2024-06-05T18:32:00Z">
        <w:r>
          <w:rPr>
            <w:rFonts w:cs="Arial"/>
            <w:rtl/>
            <w:lang w:bidi="fa-IR"/>
          </w:rPr>
          <w:t xml:space="preserve">   - </w:t>
        </w:r>
        <w:r>
          <w:rPr>
            <w:lang w:bidi="fa-IR"/>
          </w:rPr>
          <w:t>It iteratively shifts centroids to the mode of the data distribution, converging towards the densest regions of the data</w:t>
        </w:r>
        <w:r>
          <w:rPr>
            <w:rFonts w:cs="Arial"/>
            <w:rtl/>
            <w:lang w:bidi="fa-IR"/>
          </w:rPr>
          <w:t>.</w:t>
        </w:r>
      </w:ins>
    </w:p>
    <w:p w14:paraId="7F3E5082" w14:textId="77777777" w:rsidR="00333872" w:rsidRDefault="00333872" w:rsidP="00333872">
      <w:pPr>
        <w:rPr>
          <w:ins w:id="143" w:author="Behrooz Raiesdana" w:date="2024-06-05T18:32:00Z"/>
          <w:lang w:bidi="fa-IR"/>
        </w:rPr>
        <w:pPrChange w:id="144" w:author="Behrooz Raiesdana" w:date="2024-06-05T18:32:00Z">
          <w:pPr>
            <w:bidi/>
          </w:pPr>
        </w:pPrChange>
      </w:pPr>
      <w:ins w:id="145" w:author="Behrooz Raiesdana" w:date="2024-06-05T18:32:00Z">
        <w:r>
          <w:rPr>
            <w:rFonts w:cs="Arial"/>
            <w:rtl/>
            <w:lang w:bidi="fa-IR"/>
          </w:rPr>
          <w:t xml:space="preserve">   - </w:t>
        </w:r>
        <w:r>
          <w:rPr>
            <w:lang w:bidi="fa-IR"/>
          </w:rPr>
          <w:t>It's suitable for datasets with complex and irregularly shaped clusters</w:t>
        </w:r>
        <w:r>
          <w:rPr>
            <w:rFonts w:cs="Arial"/>
            <w:rtl/>
            <w:lang w:bidi="fa-IR"/>
          </w:rPr>
          <w:t>.</w:t>
        </w:r>
      </w:ins>
    </w:p>
    <w:p w14:paraId="14A39120" w14:textId="77777777" w:rsidR="00333872" w:rsidRDefault="00333872" w:rsidP="00333872">
      <w:pPr>
        <w:rPr>
          <w:ins w:id="146" w:author="Behrooz Raiesdana" w:date="2024-06-05T18:32:00Z"/>
          <w:lang w:bidi="fa-IR"/>
        </w:rPr>
        <w:pPrChange w:id="147" w:author="Behrooz Raiesdana" w:date="2024-06-05T18:32:00Z">
          <w:pPr>
            <w:bidi/>
          </w:pPr>
        </w:pPrChange>
      </w:pPr>
    </w:p>
    <w:p w14:paraId="620342E1" w14:textId="77777777" w:rsidR="00333872" w:rsidRDefault="00333872" w:rsidP="00333872">
      <w:pPr>
        <w:rPr>
          <w:ins w:id="148" w:author="Behrooz Raiesdana" w:date="2024-06-05T18:32:00Z"/>
          <w:lang w:bidi="fa-IR"/>
        </w:rPr>
        <w:pPrChange w:id="149" w:author="Behrooz Raiesdana" w:date="2024-06-05T18:32:00Z">
          <w:pPr>
            <w:bidi/>
          </w:pPr>
        </w:pPrChange>
      </w:pPr>
      <w:ins w:id="150" w:author="Behrooz Raiesdana" w:date="2024-06-05T18:32:00Z">
        <w:r>
          <w:rPr>
            <w:rFonts w:cs="Arial"/>
            <w:rtl/>
            <w:lang w:bidi="fa-IR"/>
          </w:rPr>
          <w:t>3. **</w:t>
        </w:r>
        <w:r>
          <w:rPr>
            <w:lang w:bidi="fa-IR"/>
          </w:rPr>
          <w:t>Agglomerative Clustering</w:t>
        </w:r>
        <w:r>
          <w:rPr>
            <w:rFonts w:cs="Arial"/>
            <w:rtl/>
            <w:lang w:bidi="fa-IR"/>
          </w:rPr>
          <w:t>**:</w:t>
        </w:r>
      </w:ins>
    </w:p>
    <w:p w14:paraId="32298BCE" w14:textId="77777777" w:rsidR="00333872" w:rsidRDefault="00333872" w:rsidP="00333872">
      <w:pPr>
        <w:rPr>
          <w:ins w:id="151" w:author="Behrooz Raiesdana" w:date="2024-06-05T18:32:00Z"/>
          <w:lang w:bidi="fa-IR"/>
        </w:rPr>
        <w:pPrChange w:id="152" w:author="Behrooz Raiesdana" w:date="2024-06-05T18:32:00Z">
          <w:pPr>
            <w:bidi/>
          </w:pPr>
        </w:pPrChange>
      </w:pPr>
      <w:ins w:id="153" w:author="Behrooz Raiesdana" w:date="2024-06-05T18:32:00Z">
        <w:r>
          <w:rPr>
            <w:rFonts w:cs="Arial"/>
            <w:rtl/>
            <w:lang w:bidi="fa-IR"/>
          </w:rPr>
          <w:t xml:space="preserve">   - </w:t>
        </w:r>
        <w:r>
          <w:rPr>
            <w:lang w:bidi="fa-IR"/>
          </w:rPr>
          <w:t>Agglomerative clustering starts with each data point as a separate cluster and merges the closest clusters recursively</w:t>
        </w:r>
        <w:r>
          <w:rPr>
            <w:rFonts w:cs="Arial"/>
            <w:rtl/>
            <w:lang w:bidi="fa-IR"/>
          </w:rPr>
          <w:t>.</w:t>
        </w:r>
      </w:ins>
    </w:p>
    <w:p w14:paraId="7EE51E0C" w14:textId="77777777" w:rsidR="00333872" w:rsidRDefault="00333872" w:rsidP="00333872">
      <w:pPr>
        <w:rPr>
          <w:ins w:id="154" w:author="Behrooz Raiesdana" w:date="2024-06-05T18:32:00Z"/>
          <w:lang w:bidi="fa-IR"/>
        </w:rPr>
        <w:pPrChange w:id="155" w:author="Behrooz Raiesdana" w:date="2024-06-05T18:32:00Z">
          <w:pPr>
            <w:bidi/>
          </w:pPr>
        </w:pPrChange>
      </w:pPr>
      <w:ins w:id="156" w:author="Behrooz Raiesdana" w:date="2024-06-05T18:32:00Z">
        <w:r>
          <w:rPr>
            <w:rFonts w:cs="Arial"/>
            <w:rtl/>
            <w:lang w:bidi="fa-IR"/>
          </w:rPr>
          <w:t xml:space="preserve">   - </w:t>
        </w:r>
        <w:r>
          <w:rPr>
            <w:lang w:bidi="fa-IR"/>
          </w:rPr>
          <w:t>It results in a dendrogram that can be cut at different levels to obtain clusters</w:t>
        </w:r>
        <w:r>
          <w:rPr>
            <w:rFonts w:cs="Arial"/>
            <w:rtl/>
            <w:lang w:bidi="fa-IR"/>
          </w:rPr>
          <w:t>.</w:t>
        </w:r>
      </w:ins>
    </w:p>
    <w:p w14:paraId="36BEA5C0" w14:textId="77777777" w:rsidR="00333872" w:rsidRDefault="00333872" w:rsidP="00333872">
      <w:pPr>
        <w:rPr>
          <w:ins w:id="157" w:author="Behrooz Raiesdana" w:date="2024-06-05T18:32:00Z"/>
          <w:lang w:bidi="fa-IR"/>
        </w:rPr>
        <w:pPrChange w:id="158" w:author="Behrooz Raiesdana" w:date="2024-06-05T18:32:00Z">
          <w:pPr>
            <w:bidi/>
          </w:pPr>
        </w:pPrChange>
      </w:pPr>
      <w:ins w:id="159" w:author="Behrooz Raiesdana" w:date="2024-06-05T18:32:00Z">
        <w:r>
          <w:rPr>
            <w:rFonts w:cs="Arial"/>
            <w:rtl/>
            <w:lang w:bidi="fa-IR"/>
          </w:rPr>
          <w:t xml:space="preserve">   - </w:t>
        </w:r>
        <w:r>
          <w:rPr>
            <w:lang w:bidi="fa-IR"/>
          </w:rPr>
          <w:t>By inspecting the dendrogram or using criteria such as the silhouette score, you can determine the optimal number of clusters</w:t>
        </w:r>
        <w:r>
          <w:rPr>
            <w:rFonts w:cs="Arial"/>
            <w:rtl/>
            <w:lang w:bidi="fa-IR"/>
          </w:rPr>
          <w:t>.</w:t>
        </w:r>
      </w:ins>
    </w:p>
    <w:p w14:paraId="4AE98619" w14:textId="77777777" w:rsidR="00333872" w:rsidRDefault="00333872" w:rsidP="00333872">
      <w:pPr>
        <w:rPr>
          <w:ins w:id="160" w:author="Behrooz Raiesdana" w:date="2024-06-05T18:32:00Z"/>
          <w:lang w:bidi="fa-IR"/>
        </w:rPr>
        <w:pPrChange w:id="161" w:author="Behrooz Raiesdana" w:date="2024-06-05T18:32:00Z">
          <w:pPr>
            <w:bidi/>
          </w:pPr>
        </w:pPrChange>
      </w:pPr>
    </w:p>
    <w:p w14:paraId="7BCA54A1" w14:textId="77777777" w:rsidR="00333872" w:rsidRDefault="00333872" w:rsidP="00333872">
      <w:pPr>
        <w:rPr>
          <w:ins w:id="162" w:author="Behrooz Raiesdana" w:date="2024-06-05T18:32:00Z"/>
          <w:lang w:bidi="fa-IR"/>
        </w:rPr>
        <w:pPrChange w:id="163" w:author="Behrooz Raiesdana" w:date="2024-06-05T18:32:00Z">
          <w:pPr>
            <w:bidi/>
          </w:pPr>
        </w:pPrChange>
      </w:pPr>
      <w:ins w:id="164" w:author="Behrooz Raiesdana" w:date="2024-06-05T18:32:00Z">
        <w:r>
          <w:rPr>
            <w:rFonts w:cs="Arial"/>
            <w:rtl/>
            <w:lang w:bidi="fa-IR"/>
          </w:rPr>
          <w:lastRenderedPageBreak/>
          <w:t>4. **</w:t>
        </w:r>
        <w:r>
          <w:rPr>
            <w:lang w:bidi="fa-IR"/>
          </w:rPr>
          <w:t>Gaussian Mixture Models (GMM)</w:t>
        </w:r>
        <w:r>
          <w:rPr>
            <w:rFonts w:cs="Arial"/>
            <w:rtl/>
            <w:lang w:bidi="fa-IR"/>
          </w:rPr>
          <w:t>**:</w:t>
        </w:r>
      </w:ins>
    </w:p>
    <w:p w14:paraId="1C1DA5BE" w14:textId="77777777" w:rsidR="00333872" w:rsidRDefault="00333872" w:rsidP="00333872">
      <w:pPr>
        <w:rPr>
          <w:ins w:id="165" w:author="Behrooz Raiesdana" w:date="2024-06-05T18:32:00Z"/>
          <w:lang w:bidi="fa-IR"/>
        </w:rPr>
        <w:pPrChange w:id="166" w:author="Behrooz Raiesdana" w:date="2024-06-05T18:32:00Z">
          <w:pPr>
            <w:bidi/>
          </w:pPr>
        </w:pPrChange>
      </w:pPr>
      <w:ins w:id="167" w:author="Behrooz Raiesdana" w:date="2024-06-05T18:32:00Z">
        <w:r>
          <w:rPr>
            <w:rFonts w:cs="Arial"/>
            <w:rtl/>
            <w:lang w:bidi="fa-IR"/>
          </w:rPr>
          <w:t xml:space="preserve">   - </w:t>
        </w:r>
        <w:r>
          <w:rPr>
            <w:lang w:bidi="fa-IR"/>
          </w:rPr>
          <w:t>GMM is a probabilistic model that represents data as a mixture of several Gaussian distributions</w:t>
        </w:r>
        <w:r>
          <w:rPr>
            <w:rFonts w:cs="Arial"/>
            <w:rtl/>
            <w:lang w:bidi="fa-IR"/>
          </w:rPr>
          <w:t>.</w:t>
        </w:r>
      </w:ins>
    </w:p>
    <w:p w14:paraId="386C2A3D" w14:textId="77777777" w:rsidR="00333872" w:rsidRDefault="00333872" w:rsidP="00333872">
      <w:pPr>
        <w:rPr>
          <w:ins w:id="168" w:author="Behrooz Raiesdana" w:date="2024-06-05T18:32:00Z"/>
          <w:lang w:bidi="fa-IR"/>
        </w:rPr>
        <w:pPrChange w:id="169" w:author="Behrooz Raiesdana" w:date="2024-06-05T18:32:00Z">
          <w:pPr>
            <w:bidi/>
          </w:pPr>
        </w:pPrChange>
      </w:pPr>
      <w:ins w:id="170" w:author="Behrooz Raiesdana" w:date="2024-06-05T18:32:00Z">
        <w:r>
          <w:rPr>
            <w:rFonts w:cs="Arial"/>
            <w:rtl/>
            <w:lang w:bidi="fa-IR"/>
          </w:rPr>
          <w:t xml:space="preserve">   - </w:t>
        </w:r>
        <w:r>
          <w:rPr>
            <w:lang w:bidi="fa-IR"/>
          </w:rPr>
          <w:t>It allows for flexibility in the number of clusters and can estimate the number of components based on statistical criteria such as the Bayesian Information Criterion (BIC) or Akaike Information Criterion (AIC)</w:t>
        </w:r>
        <w:r>
          <w:rPr>
            <w:rFonts w:cs="Arial"/>
            <w:rtl/>
            <w:lang w:bidi="fa-IR"/>
          </w:rPr>
          <w:t>.</w:t>
        </w:r>
      </w:ins>
    </w:p>
    <w:p w14:paraId="289D3330" w14:textId="77777777" w:rsidR="00333872" w:rsidRDefault="00333872" w:rsidP="00333872">
      <w:pPr>
        <w:rPr>
          <w:ins w:id="171" w:author="Behrooz Raiesdana" w:date="2024-06-05T18:32:00Z"/>
          <w:lang w:bidi="fa-IR"/>
        </w:rPr>
        <w:pPrChange w:id="172" w:author="Behrooz Raiesdana" w:date="2024-06-05T18:32:00Z">
          <w:pPr>
            <w:bidi/>
          </w:pPr>
        </w:pPrChange>
      </w:pPr>
    </w:p>
    <w:p w14:paraId="31C187CA" w14:textId="77777777" w:rsidR="00333872" w:rsidRDefault="00333872" w:rsidP="00333872">
      <w:pPr>
        <w:rPr>
          <w:ins w:id="173" w:author="Behrooz Raiesdana" w:date="2024-06-05T18:32:00Z"/>
          <w:lang w:bidi="fa-IR"/>
        </w:rPr>
        <w:pPrChange w:id="174" w:author="Behrooz Raiesdana" w:date="2024-06-05T18:32:00Z">
          <w:pPr>
            <w:bidi/>
          </w:pPr>
        </w:pPrChange>
      </w:pPr>
      <w:ins w:id="175" w:author="Behrooz Raiesdana" w:date="2024-06-05T18:32:00Z">
        <w:r>
          <w:rPr>
            <w:rFonts w:cs="Arial"/>
            <w:rtl/>
            <w:lang w:bidi="fa-IR"/>
          </w:rPr>
          <w:t>5. **</w:t>
        </w:r>
        <w:r>
          <w:rPr>
            <w:lang w:bidi="fa-IR"/>
          </w:rPr>
          <w:t>Spectral Clustering</w:t>
        </w:r>
        <w:r>
          <w:rPr>
            <w:rFonts w:cs="Arial"/>
            <w:rtl/>
            <w:lang w:bidi="fa-IR"/>
          </w:rPr>
          <w:t>**:</w:t>
        </w:r>
      </w:ins>
    </w:p>
    <w:p w14:paraId="68831191" w14:textId="77777777" w:rsidR="00333872" w:rsidRDefault="00333872" w:rsidP="00333872">
      <w:pPr>
        <w:rPr>
          <w:ins w:id="176" w:author="Behrooz Raiesdana" w:date="2024-06-05T18:32:00Z"/>
          <w:lang w:bidi="fa-IR"/>
        </w:rPr>
        <w:pPrChange w:id="177" w:author="Behrooz Raiesdana" w:date="2024-06-05T18:32:00Z">
          <w:pPr>
            <w:bidi/>
          </w:pPr>
        </w:pPrChange>
      </w:pPr>
      <w:ins w:id="178" w:author="Behrooz Raiesdana" w:date="2024-06-05T18:32:00Z">
        <w:r>
          <w:rPr>
            <w:rFonts w:cs="Arial"/>
            <w:rtl/>
            <w:lang w:bidi="fa-IR"/>
          </w:rPr>
          <w:t xml:space="preserve">   - </w:t>
        </w:r>
        <w:r>
          <w:rPr>
            <w:lang w:bidi="fa-IR"/>
          </w:rPr>
          <w:t>Spectral clustering does not require specifying the number of clusters in advance</w:t>
        </w:r>
        <w:r>
          <w:rPr>
            <w:rFonts w:cs="Arial"/>
            <w:rtl/>
            <w:lang w:bidi="fa-IR"/>
          </w:rPr>
          <w:t>.</w:t>
        </w:r>
      </w:ins>
    </w:p>
    <w:p w14:paraId="0745E8EE" w14:textId="77777777" w:rsidR="00333872" w:rsidRDefault="00333872" w:rsidP="00333872">
      <w:pPr>
        <w:rPr>
          <w:ins w:id="179" w:author="Behrooz Raiesdana" w:date="2024-06-05T18:32:00Z"/>
          <w:lang w:bidi="fa-IR"/>
        </w:rPr>
        <w:pPrChange w:id="180" w:author="Behrooz Raiesdana" w:date="2024-06-05T18:32:00Z">
          <w:pPr>
            <w:bidi/>
          </w:pPr>
        </w:pPrChange>
      </w:pPr>
      <w:ins w:id="181" w:author="Behrooz Raiesdana" w:date="2024-06-05T18:32:00Z">
        <w:r>
          <w:rPr>
            <w:rFonts w:cs="Arial"/>
            <w:rtl/>
            <w:lang w:bidi="fa-IR"/>
          </w:rPr>
          <w:t xml:space="preserve">   - </w:t>
        </w:r>
        <w:r>
          <w:rPr>
            <w:lang w:bidi="fa-IR"/>
          </w:rPr>
          <w:t>It transforms data into a lower-dimensional space using the graph Laplacian matrix and then performs K-means clustering</w:t>
        </w:r>
        <w:r>
          <w:rPr>
            <w:rFonts w:cs="Arial"/>
            <w:rtl/>
            <w:lang w:bidi="fa-IR"/>
          </w:rPr>
          <w:t>.</w:t>
        </w:r>
      </w:ins>
    </w:p>
    <w:p w14:paraId="2005B29A" w14:textId="77777777" w:rsidR="00333872" w:rsidRDefault="00333872" w:rsidP="00333872">
      <w:pPr>
        <w:rPr>
          <w:ins w:id="182" w:author="Behrooz Raiesdana" w:date="2024-06-05T18:32:00Z"/>
          <w:lang w:bidi="fa-IR"/>
        </w:rPr>
        <w:pPrChange w:id="183" w:author="Behrooz Raiesdana" w:date="2024-06-05T18:32:00Z">
          <w:pPr>
            <w:bidi/>
          </w:pPr>
        </w:pPrChange>
      </w:pPr>
      <w:ins w:id="184" w:author="Behrooz Raiesdana" w:date="2024-06-05T18:32:00Z">
        <w:r>
          <w:rPr>
            <w:rFonts w:cs="Arial"/>
            <w:rtl/>
            <w:lang w:bidi="fa-IR"/>
          </w:rPr>
          <w:t xml:space="preserve">   - </w:t>
        </w:r>
        <w:r>
          <w:rPr>
            <w:lang w:bidi="fa-IR"/>
          </w:rPr>
          <w:t>It's effective for datasets with complex structures and when traditional distance-based methods may not work well</w:t>
        </w:r>
        <w:r>
          <w:rPr>
            <w:rFonts w:cs="Arial"/>
            <w:rtl/>
            <w:lang w:bidi="fa-IR"/>
          </w:rPr>
          <w:t>.</w:t>
        </w:r>
      </w:ins>
    </w:p>
    <w:p w14:paraId="15A18402" w14:textId="77777777" w:rsidR="00333872" w:rsidRDefault="00333872" w:rsidP="00333872">
      <w:pPr>
        <w:rPr>
          <w:ins w:id="185" w:author="Behrooz Raiesdana" w:date="2024-06-05T18:32:00Z"/>
          <w:lang w:bidi="fa-IR"/>
        </w:rPr>
        <w:pPrChange w:id="186" w:author="Behrooz Raiesdana" w:date="2024-06-05T18:32:00Z">
          <w:pPr>
            <w:bidi/>
          </w:pPr>
        </w:pPrChange>
      </w:pPr>
    </w:p>
    <w:p w14:paraId="5EEE2E61" w14:textId="7051EDD5" w:rsidR="00333872" w:rsidRDefault="00333872" w:rsidP="00333872">
      <w:pPr>
        <w:rPr>
          <w:rtl/>
          <w:lang w:bidi="fa-IR"/>
        </w:rPr>
        <w:pPrChange w:id="187" w:author="Behrooz Raiesdana" w:date="2024-06-05T18:32:00Z">
          <w:pPr>
            <w:bidi/>
          </w:pPr>
        </w:pPrChange>
      </w:pPr>
      <w:ins w:id="188" w:author="Behrooz Raiesdana" w:date="2024-06-05T18:32:00Z">
        <w:r>
          <w:rPr>
            <w:lang w:bidi="fa-IR"/>
          </w:rPr>
          <w:t>These algorithms are more suitable when you don't have prior knowledge about the number of clusters in your data. Experimentation with different algorithms and evaluation techniques can help you determine which one works best for your specific dataset and clustering objectives</w:t>
        </w:r>
        <w:r>
          <w:rPr>
            <w:rFonts w:cs="Arial"/>
            <w:rtl/>
            <w:lang w:bidi="fa-IR"/>
          </w:rPr>
          <w:t>.</w:t>
        </w:r>
      </w:ins>
    </w:p>
    <w:sectPr w:rsidR="0033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79AC"/>
    <w:multiLevelType w:val="hybridMultilevel"/>
    <w:tmpl w:val="FF20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45829"/>
    <w:multiLevelType w:val="hybridMultilevel"/>
    <w:tmpl w:val="B8120630"/>
    <w:lvl w:ilvl="0" w:tplc="1576A54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266795"/>
    <w:multiLevelType w:val="hybridMultilevel"/>
    <w:tmpl w:val="07E4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96D6B"/>
    <w:multiLevelType w:val="hybridMultilevel"/>
    <w:tmpl w:val="CE88B93E"/>
    <w:lvl w:ilvl="0" w:tplc="0DF25CCA">
      <w:numFmt w:val="bullet"/>
      <w:lvlText w:val="-"/>
      <w:lvlJc w:val="left"/>
      <w:pPr>
        <w:ind w:left="560" w:hanging="360"/>
      </w:pPr>
      <w:rPr>
        <w:rFonts w:ascii="Calibri" w:eastAsiaTheme="minorHAnsi" w:hAnsi="Calibri" w:cs="Calibri"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15:restartNumberingAfterBreak="0">
    <w:nsid w:val="1FEC4911"/>
    <w:multiLevelType w:val="hybridMultilevel"/>
    <w:tmpl w:val="37CC08F6"/>
    <w:lvl w:ilvl="0" w:tplc="0DF25CC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F2083F"/>
    <w:multiLevelType w:val="hybridMultilevel"/>
    <w:tmpl w:val="3246F290"/>
    <w:lvl w:ilvl="0" w:tplc="437E8B16">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115E4"/>
    <w:multiLevelType w:val="hybridMultilevel"/>
    <w:tmpl w:val="37C26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D01C7"/>
    <w:multiLevelType w:val="hybridMultilevel"/>
    <w:tmpl w:val="A6FC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85462"/>
    <w:multiLevelType w:val="hybridMultilevel"/>
    <w:tmpl w:val="58BC864C"/>
    <w:lvl w:ilvl="0" w:tplc="437E8B16">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994405"/>
    <w:multiLevelType w:val="hybridMultilevel"/>
    <w:tmpl w:val="5BF4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81B65"/>
    <w:multiLevelType w:val="hybridMultilevel"/>
    <w:tmpl w:val="6A14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A24F9"/>
    <w:multiLevelType w:val="hybridMultilevel"/>
    <w:tmpl w:val="5B7881E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3817D71"/>
    <w:multiLevelType w:val="hybridMultilevel"/>
    <w:tmpl w:val="47D4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F7AD0"/>
    <w:multiLevelType w:val="multilevel"/>
    <w:tmpl w:val="474E06A8"/>
    <w:lvl w:ilvl="0">
      <w:start w:val="1"/>
      <w:numFmt w:val="bullet"/>
      <w:pStyle w:val="Heading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C202770"/>
    <w:multiLevelType w:val="hybridMultilevel"/>
    <w:tmpl w:val="5E5C57EC"/>
    <w:lvl w:ilvl="0" w:tplc="04090001">
      <w:start w:val="1"/>
      <w:numFmt w:val="bullet"/>
      <w:lvlText w:val=""/>
      <w:lvlJc w:val="left"/>
      <w:pPr>
        <w:ind w:left="720" w:hanging="360"/>
      </w:pPr>
      <w:rPr>
        <w:rFonts w:ascii="Symbol" w:hAnsi="Symbol" w:hint="default"/>
      </w:rPr>
    </w:lvl>
    <w:lvl w:ilvl="1" w:tplc="EE9EE8D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392680">
    <w:abstractNumId w:val="13"/>
  </w:num>
  <w:num w:numId="2" w16cid:durableId="153648039">
    <w:abstractNumId w:val="6"/>
  </w:num>
  <w:num w:numId="3" w16cid:durableId="4133264">
    <w:abstractNumId w:val="14"/>
  </w:num>
  <w:num w:numId="4" w16cid:durableId="391387993">
    <w:abstractNumId w:val="10"/>
  </w:num>
  <w:num w:numId="5" w16cid:durableId="3167757">
    <w:abstractNumId w:val="12"/>
  </w:num>
  <w:num w:numId="6" w16cid:durableId="1097869784">
    <w:abstractNumId w:val="0"/>
  </w:num>
  <w:num w:numId="7" w16cid:durableId="61342549">
    <w:abstractNumId w:val="4"/>
  </w:num>
  <w:num w:numId="8" w16cid:durableId="1393044059">
    <w:abstractNumId w:val="3"/>
  </w:num>
  <w:num w:numId="9" w16cid:durableId="1419139368">
    <w:abstractNumId w:val="2"/>
  </w:num>
  <w:num w:numId="10" w16cid:durableId="21473846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4574262">
    <w:abstractNumId w:val="7"/>
  </w:num>
  <w:num w:numId="12" w16cid:durableId="2127695041">
    <w:abstractNumId w:val="1"/>
  </w:num>
  <w:num w:numId="13" w16cid:durableId="721751601">
    <w:abstractNumId w:val="11"/>
  </w:num>
  <w:num w:numId="14" w16cid:durableId="1796437942">
    <w:abstractNumId w:val="9"/>
  </w:num>
  <w:num w:numId="15" w16cid:durableId="1041126232">
    <w:abstractNumId w:val="8"/>
  </w:num>
  <w:num w:numId="16" w16cid:durableId="1870332164">
    <w:abstractNumId w:val="5"/>
  </w:num>
  <w:num w:numId="17" w16cid:durableId="5871560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hrooz Raisdana">
    <w15:presenceInfo w15:providerId="Windows Live" w15:userId="554211242269b3a4"/>
  </w15:person>
  <w15:person w15:author="Behrooz Raiesdana">
    <w15:presenceInfo w15:providerId="AD" w15:userId="S-1-5-21-3367217973-1441341194-2018763442-303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46"/>
    <w:rsid w:val="00016F5C"/>
    <w:rsid w:val="00052E61"/>
    <w:rsid w:val="00164920"/>
    <w:rsid w:val="001F105A"/>
    <w:rsid w:val="001F163B"/>
    <w:rsid w:val="00276DDB"/>
    <w:rsid w:val="00311C2A"/>
    <w:rsid w:val="00332636"/>
    <w:rsid w:val="00332E48"/>
    <w:rsid w:val="00333872"/>
    <w:rsid w:val="00382F0B"/>
    <w:rsid w:val="003A2487"/>
    <w:rsid w:val="004C1011"/>
    <w:rsid w:val="004C10C4"/>
    <w:rsid w:val="0060052F"/>
    <w:rsid w:val="006C5321"/>
    <w:rsid w:val="00731D33"/>
    <w:rsid w:val="007F1270"/>
    <w:rsid w:val="008169C7"/>
    <w:rsid w:val="008F1D4A"/>
    <w:rsid w:val="00963E44"/>
    <w:rsid w:val="009A3949"/>
    <w:rsid w:val="00A11915"/>
    <w:rsid w:val="00A62282"/>
    <w:rsid w:val="00A81682"/>
    <w:rsid w:val="00AB5323"/>
    <w:rsid w:val="00B07C4A"/>
    <w:rsid w:val="00BD09C4"/>
    <w:rsid w:val="00BF2746"/>
    <w:rsid w:val="00C935C7"/>
    <w:rsid w:val="00CD57C6"/>
    <w:rsid w:val="00D5344B"/>
    <w:rsid w:val="00DF151F"/>
    <w:rsid w:val="00EF7576"/>
    <w:rsid w:val="00F213C0"/>
    <w:rsid w:val="00F24EBA"/>
    <w:rsid w:val="00F61B4C"/>
    <w:rsid w:val="00F62C94"/>
    <w:rsid w:val="00F62EC3"/>
    <w:rsid w:val="00FB4E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47B5"/>
  <w15:docId w15:val="{05BD1249-E9E4-42A5-8141-038CF4F9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E4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fa-IR"/>
    </w:rPr>
  </w:style>
  <w:style w:type="paragraph" w:styleId="Heading2">
    <w:name w:val="heading 2"/>
    <w:basedOn w:val="Normal"/>
    <w:next w:val="Normal"/>
    <w:link w:val="Heading2Char"/>
    <w:uiPriority w:val="9"/>
    <w:unhideWhenUsed/>
    <w:qFormat/>
    <w:rsid w:val="00BF2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27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27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274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274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274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27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7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48"/>
    <w:rPr>
      <w:rFonts w:asciiTheme="majorHAnsi" w:eastAsiaTheme="majorEastAsia" w:hAnsiTheme="majorHAnsi" w:cstheme="majorBidi"/>
      <w:color w:val="2F5496" w:themeColor="accent1" w:themeShade="BF"/>
      <w:sz w:val="32"/>
      <w:szCs w:val="32"/>
      <w:lang w:bidi="fa-IR"/>
    </w:rPr>
  </w:style>
  <w:style w:type="character" w:customStyle="1" w:styleId="Heading2Char">
    <w:name w:val="Heading 2 Char"/>
    <w:basedOn w:val="DefaultParagraphFont"/>
    <w:link w:val="Heading2"/>
    <w:uiPriority w:val="9"/>
    <w:rsid w:val="00BF27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27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27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27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27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27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27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74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F1270"/>
    <w:pPr>
      <w:ind w:left="720"/>
      <w:contextualSpacing/>
    </w:pPr>
  </w:style>
  <w:style w:type="paragraph" w:styleId="Revision">
    <w:name w:val="Revision"/>
    <w:hidden/>
    <w:uiPriority w:val="99"/>
    <w:semiHidden/>
    <w:rsid w:val="00311C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8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Raisdana</dc:creator>
  <cp:keywords/>
  <dc:description/>
  <cp:lastModifiedBy>Behrooz Raiesdana</cp:lastModifiedBy>
  <cp:revision>3</cp:revision>
  <dcterms:created xsi:type="dcterms:W3CDTF">2024-06-04T20:06:00Z</dcterms:created>
  <dcterms:modified xsi:type="dcterms:W3CDTF">2024-06-05T15:02:00Z</dcterms:modified>
</cp:coreProperties>
</file>